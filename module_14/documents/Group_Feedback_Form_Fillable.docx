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C6CF7" w14:textId="77777777" w:rsidR="00093FB0" w:rsidRPr="00542576" w:rsidRDefault="00542576" w:rsidP="00EE6936">
      <w:pPr>
        <w:rPr>
          <w:ins w:id="0" w:author="Jennifer Smith" w:date="2016-04-06T10:18:00Z"/>
          <w:rFonts w:ascii="Open Sans" w:hAnsi="Open Sans" w:cs="Arial"/>
          <w:rPrChange w:id="1" w:author="Barbara Macdonald" w:date="2016-04-14T15:59:00Z">
            <w:rPr>
              <w:ins w:id="2" w:author="Jennifer Smith" w:date="2016-04-06T10:18:00Z"/>
            </w:rPr>
          </w:rPrChange>
        </w:rPr>
      </w:pPr>
      <w:r w:rsidRPr="00542576">
        <w:rPr>
          <w:rFonts w:ascii="Open Sans Semibold" w:hAnsi="Open Sans Semibold"/>
          <w:b/>
          <w:bCs/>
          <w:color w:val="C00000"/>
          <w:sz w:val="52"/>
          <w:szCs w:val="52"/>
          <w:rPrChange w:id="3" w:author="Barbara Macdonald" w:date="2016-04-14T16:02:00Z">
            <w:rPr>
              <w:rFonts w:ascii="Open Sans Semibold" w:hAnsi="Open Sans Semibold"/>
              <w:b/>
              <w:bCs/>
              <w:sz w:val="52"/>
              <w:szCs w:val="52"/>
            </w:rPr>
          </w:rPrChange>
        </w:rPr>
        <w:t>Group Feedback Form</w:t>
      </w:r>
      <w:r w:rsidR="00EE6936" w:rsidRPr="00542576">
        <w:rPr>
          <w:rFonts w:ascii="Open Sans" w:hAnsi="Open Sans"/>
          <w:sz w:val="52"/>
          <w:szCs w:val="52"/>
          <w:rPrChange w:id="4" w:author="Barbara Macdonald" w:date="2016-04-14T15:59:00Z">
            <w:rPr>
              <w:b/>
              <w:sz w:val="52"/>
              <w:szCs w:val="52"/>
            </w:rPr>
          </w:rPrChange>
        </w:rPr>
        <w:br/>
      </w:r>
      <w:ins w:id="5" w:author="Jennifer Smith" w:date="2016-04-06T10:18:00Z">
        <w:r w:rsidR="00093FB0" w:rsidRPr="00542576">
          <w:rPr>
            <w:rFonts w:ascii="Open Sans" w:hAnsi="Open Sans" w:cs="Arial"/>
            <w:i/>
            <w:sz w:val="28"/>
            <w:szCs w:val="28"/>
            <w:rPrChange w:id="6" w:author="Barbara Macdonald" w:date="2016-04-14T16:02:00Z">
              <w:rPr/>
            </w:rPrChange>
          </w:rPr>
          <w:t xml:space="preserve">Use this form to record feedback </w:t>
        </w:r>
      </w:ins>
      <w:ins w:id="7" w:author="Jennifer Smith" w:date="2016-04-06T10:19:00Z">
        <w:r w:rsidR="00093FB0" w:rsidRPr="00542576">
          <w:rPr>
            <w:rFonts w:ascii="Open Sans" w:hAnsi="Open Sans" w:cs="Arial"/>
            <w:i/>
            <w:sz w:val="28"/>
            <w:szCs w:val="28"/>
            <w:rPrChange w:id="8" w:author="Barbara Macdonald" w:date="2016-04-14T16:02:00Z">
              <w:rPr/>
            </w:rPrChange>
          </w:rPr>
          <w:t xml:space="preserve">you have </w:t>
        </w:r>
      </w:ins>
      <w:ins w:id="9" w:author="Jennifer Smith" w:date="2016-04-06T10:18:00Z">
        <w:r w:rsidR="00093FB0" w:rsidRPr="00542576">
          <w:rPr>
            <w:rFonts w:ascii="Open Sans" w:hAnsi="Open Sans" w:cs="Arial"/>
            <w:i/>
            <w:sz w:val="28"/>
            <w:szCs w:val="28"/>
            <w:rPrChange w:id="10" w:author="Barbara Macdonald" w:date="2016-04-14T16:02:00Z">
              <w:rPr/>
            </w:rPrChange>
          </w:rPr>
          <w:t>for team members (prior to class) and</w:t>
        </w:r>
      </w:ins>
      <w:ins w:id="11" w:author="Jennifer Smith" w:date="2016-04-06T10:19:00Z">
        <w:r w:rsidR="00093FB0" w:rsidRPr="00542576">
          <w:rPr>
            <w:rFonts w:ascii="Open Sans" w:hAnsi="Open Sans" w:cs="Arial"/>
            <w:i/>
            <w:sz w:val="28"/>
            <w:szCs w:val="28"/>
            <w:rPrChange w:id="12" w:author="Barbara Macdonald" w:date="2016-04-14T16:02:00Z">
              <w:rPr/>
            </w:rPrChange>
          </w:rPr>
          <w:t xml:space="preserve"> to record the feedback you receive</w:t>
        </w:r>
      </w:ins>
      <w:ins w:id="13" w:author="Jennifer Smith" w:date="2016-04-06T10:18:00Z">
        <w:r w:rsidR="00093FB0" w:rsidRPr="00542576">
          <w:rPr>
            <w:rFonts w:ascii="Open Sans" w:hAnsi="Open Sans" w:cs="Arial"/>
            <w:i/>
            <w:sz w:val="28"/>
            <w:szCs w:val="28"/>
            <w:rPrChange w:id="14" w:author="Barbara Macdonald" w:date="2016-04-14T16:02:00Z">
              <w:rPr/>
            </w:rPrChange>
          </w:rPr>
          <w:t xml:space="preserve"> from team members (</w:t>
        </w:r>
      </w:ins>
      <w:ins w:id="15" w:author="Jennifer Smith" w:date="2016-04-06T10:20:00Z">
        <w:r w:rsidR="00093FB0" w:rsidRPr="00542576">
          <w:rPr>
            <w:rFonts w:ascii="Open Sans" w:hAnsi="Open Sans" w:cs="Arial"/>
            <w:i/>
            <w:sz w:val="28"/>
            <w:szCs w:val="28"/>
            <w:rPrChange w:id="16" w:author="Barbara Macdonald" w:date="2016-04-14T16:02:00Z">
              <w:rPr>
                <w:rFonts w:ascii="Arial" w:hAnsi="Arial" w:cs="Arial"/>
              </w:rPr>
            </w:rPrChange>
          </w:rPr>
          <w:t>during</w:t>
        </w:r>
      </w:ins>
      <w:ins w:id="17" w:author="Jennifer Smith" w:date="2016-04-06T10:18:00Z">
        <w:r w:rsidR="00093FB0" w:rsidRPr="00542576">
          <w:rPr>
            <w:rFonts w:ascii="Open Sans" w:hAnsi="Open Sans" w:cs="Arial"/>
            <w:i/>
            <w:sz w:val="28"/>
            <w:szCs w:val="28"/>
            <w:rPrChange w:id="18" w:author="Barbara Macdonald" w:date="2016-04-14T16:02:00Z">
              <w:rPr/>
            </w:rPrChange>
          </w:rPr>
          <w:t xml:space="preserve"> class).</w:t>
        </w:r>
      </w:ins>
    </w:p>
    <w:p w14:paraId="639CFF58" w14:textId="77777777" w:rsidR="00EE6936" w:rsidRPr="00542576" w:rsidRDefault="00EE6936" w:rsidP="00EE6936">
      <w:pPr>
        <w:rPr>
          <w:rFonts w:ascii="Open Sans Semibold" w:hAnsi="Open Sans Semibold" w:cs="Arial"/>
          <w:b/>
          <w:bCs/>
          <w:color w:val="C00000"/>
          <w:sz w:val="36"/>
          <w:szCs w:val="36"/>
          <w:rPrChange w:id="19" w:author="Barbara Macdonald" w:date="2016-04-14T16:03:00Z">
            <w:rPr>
              <w:rFonts w:ascii="Arial" w:hAnsi="Arial" w:cs="Arial"/>
              <w:b/>
            </w:rPr>
          </w:rPrChange>
        </w:rPr>
      </w:pPr>
      <w:del w:id="20" w:author="Barbara Macdonald" w:date="2016-04-14T16:05:00Z">
        <w:r w:rsidRPr="00542576" w:rsidDel="004A4BC7">
          <w:rPr>
            <w:rFonts w:ascii="Open Sans" w:hAnsi="Open Sans"/>
            <w:rPrChange w:id="21" w:author="Barbara Macdonald" w:date="2016-04-14T15:59:00Z">
              <w:rPr/>
            </w:rPrChange>
          </w:rPr>
          <w:br/>
        </w:r>
      </w:del>
      <w:r w:rsidRPr="00542576">
        <w:rPr>
          <w:rFonts w:ascii="Open Sans Semibold" w:hAnsi="Open Sans Semibold" w:cs="Arial"/>
          <w:b/>
          <w:bCs/>
          <w:color w:val="C00000"/>
          <w:sz w:val="36"/>
          <w:szCs w:val="36"/>
          <w:rPrChange w:id="22" w:author="Barbara Macdonald" w:date="2016-04-14T16:03:00Z">
            <w:rPr>
              <w:rFonts w:ascii="Arial" w:hAnsi="Arial" w:cs="Arial"/>
              <w:b/>
            </w:rPr>
          </w:rPrChange>
        </w:rPr>
        <w:t>Instructions:</w:t>
      </w:r>
    </w:p>
    <w:p w14:paraId="18FCB4FA" w14:textId="77777777" w:rsidR="00EE6936" w:rsidRPr="00542576" w:rsidRDefault="00EE6936" w:rsidP="00EE6936">
      <w:pPr>
        <w:rPr>
          <w:rFonts w:ascii="Open Sans" w:hAnsi="Open Sans" w:cs="Arial"/>
          <w:rPrChange w:id="23" w:author="Barbara Macdonald" w:date="2016-04-14T15:59:00Z">
            <w:rPr>
              <w:rFonts w:ascii="Arial" w:hAnsi="Arial" w:cs="Arial"/>
            </w:rPr>
          </w:rPrChange>
        </w:rPr>
      </w:pPr>
      <w:r w:rsidRPr="00542576">
        <w:rPr>
          <w:rFonts w:ascii="Open Sans" w:hAnsi="Open Sans" w:cs="Arial"/>
          <w:rPrChange w:id="24" w:author="Barbara Macdonald" w:date="2016-04-14T15:59:00Z">
            <w:rPr>
              <w:rFonts w:ascii="Arial" w:hAnsi="Arial" w:cs="Arial"/>
            </w:rPr>
          </w:rPrChange>
        </w:rPr>
        <w:t xml:space="preserve">Complete Part A of the form using the feedback model suggested in Week 12 for giving </w:t>
      </w:r>
      <w:del w:id="25" w:author="Jennifer Smith" w:date="2016-04-06T10:16:00Z">
        <w:r w:rsidRPr="00542576" w:rsidDel="00093FB0">
          <w:rPr>
            <w:rFonts w:ascii="Open Sans" w:hAnsi="Open Sans" w:cs="Arial"/>
            <w:rPrChange w:id="26" w:author="Barbara Macdonald" w:date="2016-04-14T15:59:00Z">
              <w:rPr>
                <w:rFonts w:ascii="Arial" w:hAnsi="Arial" w:cs="Arial"/>
              </w:rPr>
            </w:rPrChange>
          </w:rPr>
          <w:delText xml:space="preserve">and receiving </w:delText>
        </w:r>
      </w:del>
      <w:r w:rsidRPr="00542576">
        <w:rPr>
          <w:rFonts w:ascii="Open Sans" w:hAnsi="Open Sans" w:cs="Arial"/>
          <w:rPrChange w:id="27" w:author="Barbara Macdonald" w:date="2016-04-14T15:59:00Z">
            <w:rPr>
              <w:rFonts w:ascii="Arial" w:hAnsi="Arial" w:cs="Arial"/>
            </w:rPr>
          </w:rPrChange>
        </w:rPr>
        <w:t xml:space="preserve">feedback. Bring the completed form to class and use Part A to guide your feedback comments to your fellow group members. </w:t>
      </w:r>
    </w:p>
    <w:p w14:paraId="31B7A4C7" w14:textId="77777777" w:rsidR="00EE6936" w:rsidRPr="00542576" w:rsidRDefault="00EE6936" w:rsidP="00EE6936">
      <w:pPr>
        <w:rPr>
          <w:rFonts w:ascii="Open Sans" w:hAnsi="Open Sans" w:cs="Arial"/>
          <w:rPrChange w:id="28" w:author="Barbara Macdonald" w:date="2016-04-14T15:59:00Z">
            <w:rPr>
              <w:rFonts w:ascii="Arial" w:hAnsi="Arial" w:cs="Arial"/>
            </w:rPr>
          </w:rPrChange>
        </w:rPr>
      </w:pPr>
      <w:r w:rsidRPr="00542576">
        <w:rPr>
          <w:rFonts w:ascii="Open Sans" w:hAnsi="Open Sans" w:cs="Arial"/>
          <w:rPrChange w:id="29" w:author="Barbara Macdonald" w:date="2016-04-14T15:59:00Z">
            <w:rPr>
              <w:rFonts w:ascii="Arial" w:hAnsi="Arial" w:cs="Arial"/>
            </w:rPr>
          </w:rPrChange>
        </w:rPr>
        <w:t>Leave Part B blank</w:t>
      </w:r>
      <w:ins w:id="30" w:author="Jennifer Smith" w:date="2016-04-06T10:17:00Z">
        <w:r w:rsidR="00093FB0" w:rsidRPr="00542576">
          <w:rPr>
            <w:rFonts w:ascii="Open Sans" w:hAnsi="Open Sans" w:cs="Arial"/>
            <w:rPrChange w:id="31" w:author="Barbara Macdonald" w:date="2016-04-14T15:59:00Z">
              <w:rPr>
                <w:rFonts w:ascii="Arial" w:hAnsi="Arial" w:cs="Arial"/>
              </w:rPr>
            </w:rPrChange>
          </w:rPr>
          <w:t xml:space="preserve"> until the in-class meeting</w:t>
        </w:r>
      </w:ins>
      <w:r w:rsidRPr="00542576">
        <w:rPr>
          <w:rFonts w:ascii="Open Sans" w:hAnsi="Open Sans" w:cs="Arial"/>
          <w:rPrChange w:id="32" w:author="Barbara Macdonald" w:date="2016-04-14T15:59:00Z">
            <w:rPr>
              <w:rFonts w:ascii="Arial" w:hAnsi="Arial" w:cs="Arial"/>
            </w:rPr>
          </w:rPrChange>
        </w:rPr>
        <w:t xml:space="preserve">. </w:t>
      </w:r>
      <w:del w:id="33" w:author="Jennifer Smith" w:date="2016-04-06T10:17:00Z">
        <w:r w:rsidRPr="00542576" w:rsidDel="00093FB0">
          <w:rPr>
            <w:rFonts w:ascii="Open Sans" w:hAnsi="Open Sans" w:cs="Arial"/>
            <w:rPrChange w:id="34" w:author="Barbara Macdonald" w:date="2016-04-14T15:59:00Z">
              <w:rPr>
                <w:rFonts w:ascii="Arial" w:hAnsi="Arial" w:cs="Arial"/>
              </w:rPr>
            </w:rPrChange>
          </w:rPr>
          <w:delText>During the in-class meeting, u</w:delText>
        </w:r>
      </w:del>
      <w:ins w:id="35" w:author="Jennifer Smith" w:date="2016-04-06T10:17:00Z">
        <w:r w:rsidR="00093FB0" w:rsidRPr="00542576">
          <w:rPr>
            <w:rFonts w:ascii="Open Sans" w:hAnsi="Open Sans" w:cs="Arial"/>
            <w:rPrChange w:id="36" w:author="Barbara Macdonald" w:date="2016-04-14T15:59:00Z">
              <w:rPr>
                <w:rFonts w:ascii="Arial" w:hAnsi="Arial" w:cs="Arial"/>
              </w:rPr>
            </w:rPrChange>
          </w:rPr>
          <w:t>U</w:t>
        </w:r>
      </w:ins>
      <w:r w:rsidRPr="00542576">
        <w:rPr>
          <w:rFonts w:ascii="Open Sans" w:hAnsi="Open Sans" w:cs="Arial"/>
          <w:rPrChange w:id="37" w:author="Barbara Macdonald" w:date="2016-04-14T15:59:00Z">
            <w:rPr>
              <w:rFonts w:ascii="Arial" w:hAnsi="Arial" w:cs="Arial"/>
            </w:rPr>
          </w:rPrChange>
        </w:rPr>
        <w:t xml:space="preserve">se Part B to record the feedback you </w:t>
      </w:r>
      <w:del w:id="38" w:author="Jennifer Smith" w:date="2016-04-06T10:20:00Z">
        <w:r w:rsidRPr="00542576" w:rsidDel="00093FB0">
          <w:rPr>
            <w:rFonts w:ascii="Open Sans" w:hAnsi="Open Sans" w:cs="Arial"/>
            <w:rPrChange w:id="39" w:author="Barbara Macdonald" w:date="2016-04-14T15:59:00Z">
              <w:rPr>
                <w:rFonts w:ascii="Arial" w:hAnsi="Arial" w:cs="Arial"/>
              </w:rPr>
            </w:rPrChange>
          </w:rPr>
          <w:delText>have received</w:delText>
        </w:r>
      </w:del>
      <w:ins w:id="40" w:author="Jennifer Smith" w:date="2016-04-06T10:20:00Z">
        <w:r w:rsidR="00093FB0" w:rsidRPr="00542576">
          <w:rPr>
            <w:rFonts w:ascii="Open Sans" w:hAnsi="Open Sans" w:cs="Arial"/>
            <w:rPrChange w:id="41" w:author="Barbara Macdonald" w:date="2016-04-14T15:59:00Z">
              <w:rPr>
                <w:rFonts w:ascii="Arial" w:hAnsi="Arial" w:cs="Arial"/>
              </w:rPr>
            </w:rPrChange>
          </w:rPr>
          <w:t>receive</w:t>
        </w:r>
      </w:ins>
      <w:r w:rsidRPr="00542576">
        <w:rPr>
          <w:rFonts w:ascii="Open Sans" w:hAnsi="Open Sans" w:cs="Arial"/>
          <w:rPrChange w:id="42" w:author="Barbara Macdonald" w:date="2016-04-14T15:59:00Z">
            <w:rPr>
              <w:rFonts w:ascii="Arial" w:hAnsi="Arial" w:cs="Arial"/>
            </w:rPr>
          </w:rPrChange>
        </w:rPr>
        <w:t xml:space="preserve"> from each group member</w:t>
      </w:r>
      <w:ins w:id="43" w:author="Jennifer Smith" w:date="2016-04-06T10:17:00Z">
        <w:r w:rsidR="00093FB0" w:rsidRPr="00542576">
          <w:rPr>
            <w:rFonts w:ascii="Open Sans" w:hAnsi="Open Sans" w:cs="Arial"/>
            <w:rPrChange w:id="44" w:author="Barbara Macdonald" w:date="2016-04-14T15:59:00Z">
              <w:rPr>
                <w:rFonts w:ascii="Arial" w:hAnsi="Arial" w:cs="Arial"/>
              </w:rPr>
            </w:rPrChange>
          </w:rPr>
          <w:t xml:space="preserve"> using the model for receiving feedback suggested in Week 12</w:t>
        </w:r>
      </w:ins>
      <w:r w:rsidRPr="00542576">
        <w:rPr>
          <w:rFonts w:ascii="Open Sans" w:hAnsi="Open Sans" w:cs="Arial"/>
          <w:rPrChange w:id="45" w:author="Barbara Macdonald" w:date="2016-04-14T15:59:00Z">
            <w:rPr>
              <w:rFonts w:ascii="Arial" w:hAnsi="Arial" w:cs="Arial"/>
            </w:rPr>
          </w:rPrChange>
        </w:rPr>
        <w:t>.</w:t>
      </w:r>
    </w:p>
    <w:p w14:paraId="6D39247B" w14:textId="77777777" w:rsidR="00EE6936" w:rsidRPr="00542576" w:rsidRDefault="00EE6936" w:rsidP="00EE6936">
      <w:pPr>
        <w:rPr>
          <w:rFonts w:ascii="Open Sans" w:hAnsi="Open Sans" w:cs="Arial"/>
          <w:rPrChange w:id="46" w:author="Barbara Macdonald" w:date="2016-04-14T15:59:00Z">
            <w:rPr>
              <w:rFonts w:ascii="Arial" w:hAnsi="Arial" w:cs="Arial"/>
            </w:rPr>
          </w:rPrChange>
        </w:rPr>
      </w:pPr>
      <w:del w:id="47" w:author="Jennifer Smith" w:date="2016-04-06T10:20:00Z">
        <w:r w:rsidRPr="00542576" w:rsidDel="00093FB0">
          <w:rPr>
            <w:rFonts w:ascii="Open Sans" w:hAnsi="Open Sans" w:cs="Arial"/>
            <w:rPrChange w:id="48" w:author="Barbara Macdonald" w:date="2016-04-14T15:59:00Z">
              <w:rPr>
                <w:rFonts w:ascii="Arial" w:hAnsi="Arial" w:cs="Arial"/>
              </w:rPr>
            </w:rPrChange>
          </w:rPr>
          <w:delText xml:space="preserve">Pass </w:delText>
        </w:r>
      </w:del>
      <w:ins w:id="49" w:author="Jennifer Smith" w:date="2016-04-06T10:20:00Z">
        <w:r w:rsidR="00093FB0" w:rsidRPr="00542576">
          <w:rPr>
            <w:rFonts w:ascii="Open Sans" w:hAnsi="Open Sans" w:cs="Arial"/>
            <w:rPrChange w:id="50" w:author="Barbara Macdonald" w:date="2016-04-14T15:59:00Z">
              <w:rPr>
                <w:rFonts w:ascii="Arial" w:hAnsi="Arial" w:cs="Arial"/>
              </w:rPr>
            </w:rPrChange>
          </w:rPr>
          <w:t xml:space="preserve">Hand in </w:t>
        </w:r>
      </w:ins>
      <w:r w:rsidRPr="00542576">
        <w:rPr>
          <w:rFonts w:ascii="Open Sans" w:hAnsi="Open Sans" w:cs="Arial"/>
          <w:rPrChange w:id="51" w:author="Barbara Macdonald" w:date="2016-04-14T15:59:00Z">
            <w:rPr>
              <w:rFonts w:ascii="Arial" w:hAnsi="Arial" w:cs="Arial"/>
            </w:rPr>
          </w:rPrChange>
        </w:rPr>
        <w:t>this document to the instructor after you have delivered your feedback to the group and received feedback from each group member.</w:t>
      </w:r>
    </w:p>
    <w:p w14:paraId="443979BF" w14:textId="77777777" w:rsidR="00EE6936" w:rsidRPr="00542576" w:rsidRDefault="00EE6936" w:rsidP="00EE6936">
      <w:pPr>
        <w:rPr>
          <w:rFonts w:ascii="Open Sans Semibold" w:hAnsi="Open Sans Semibold" w:cs="Arial"/>
          <w:b/>
          <w:bCs/>
          <w:color w:val="C00000"/>
          <w:sz w:val="36"/>
          <w:szCs w:val="36"/>
          <w:rPrChange w:id="52" w:author="Barbara Macdonald" w:date="2016-04-14T16:04:00Z">
            <w:rPr>
              <w:rFonts w:ascii="Arial" w:hAnsi="Arial" w:cs="Arial"/>
              <w:b/>
            </w:rPr>
          </w:rPrChange>
        </w:rPr>
      </w:pPr>
      <w:r w:rsidRPr="00542576">
        <w:rPr>
          <w:rFonts w:ascii="Open Sans Semibold" w:hAnsi="Open Sans Semibold" w:cs="Arial"/>
          <w:b/>
          <w:bCs/>
          <w:color w:val="C00000"/>
          <w:sz w:val="36"/>
          <w:szCs w:val="36"/>
          <w:rPrChange w:id="53" w:author="Barbara Macdonald" w:date="2016-04-14T16:04:00Z">
            <w:rPr>
              <w:rFonts w:ascii="Arial" w:hAnsi="Arial" w:cs="Arial"/>
              <w:b/>
            </w:rPr>
          </w:rPrChange>
        </w:rPr>
        <w:t>Part A: Giving Feedback to Others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54" w:author="Barbara Macdonald" w:date="2016-04-14T16:1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215"/>
        <w:gridCol w:w="1878"/>
        <w:gridCol w:w="1566"/>
        <w:gridCol w:w="1562"/>
        <w:gridCol w:w="1563"/>
        <w:gridCol w:w="1566"/>
        <w:tblGridChange w:id="55">
          <w:tblGrid>
            <w:gridCol w:w="1215"/>
            <w:gridCol w:w="1878"/>
            <w:gridCol w:w="1566"/>
            <w:gridCol w:w="1562"/>
            <w:gridCol w:w="1563"/>
            <w:gridCol w:w="1566"/>
          </w:tblGrid>
        </w:tblGridChange>
      </w:tblGrid>
      <w:tr w:rsidR="002B74CE" w:rsidRPr="002B74CE" w14:paraId="10B52259" w14:textId="77777777" w:rsidTr="002B74CE">
        <w:trPr>
          <w:trHeight w:val="828"/>
          <w:trPrChange w:id="56" w:author="Barbara Macdonald" w:date="2016-04-14T16:10:00Z">
            <w:trPr>
              <w:trHeight w:val="730"/>
            </w:trPr>
          </w:trPrChange>
        </w:trPr>
        <w:tc>
          <w:tcPr>
            <w:tcW w:w="1215" w:type="dxa"/>
            <w:shd w:val="clear" w:color="auto" w:fill="000000" w:themeFill="text1"/>
            <w:vAlign w:val="center"/>
            <w:tcPrChange w:id="57" w:author="Barbara Macdonald" w:date="2016-04-14T16:10:00Z">
              <w:tcPr>
                <w:tcW w:w="1215" w:type="dxa"/>
                <w:shd w:val="clear" w:color="auto" w:fill="000000" w:themeFill="text1"/>
              </w:tcPr>
            </w:tcPrChange>
          </w:tcPr>
          <w:p w14:paraId="6C005FFD" w14:textId="77777777" w:rsidR="00EE6936" w:rsidRPr="002B74CE" w:rsidRDefault="00EE6936" w:rsidP="002B74CE">
            <w:pPr>
              <w:jc w:val="center"/>
              <w:rPr>
                <w:rFonts w:ascii="Open Sans Condensed Light" w:hAnsi="Open Sans Condensed Light" w:cs="Arial"/>
                <w:rPrChange w:id="58" w:author="Barbara Macdonald" w:date="2016-04-14T16:07:00Z">
                  <w:rPr>
                    <w:rFonts w:ascii="Arial" w:hAnsi="Arial" w:cs="Arial"/>
                  </w:rPr>
                </w:rPrChange>
              </w:rPr>
              <w:pPrChange w:id="59" w:author="Barbara Macdonald" w:date="2016-04-14T16:10:00Z">
                <w:pPr/>
              </w:pPrChange>
            </w:pPr>
            <w:r w:rsidRPr="002B74CE">
              <w:rPr>
                <w:rFonts w:ascii="Open Sans Condensed Light" w:hAnsi="Open Sans Condensed Light" w:cs="Arial"/>
                <w:rPrChange w:id="60" w:author="Barbara Macdonald" w:date="2016-04-14T16:07:00Z">
                  <w:rPr>
                    <w:rFonts w:ascii="Arial" w:hAnsi="Arial" w:cs="Arial"/>
                  </w:rPr>
                </w:rPrChange>
              </w:rPr>
              <w:t>Group Member</w:t>
            </w:r>
          </w:p>
        </w:tc>
        <w:tc>
          <w:tcPr>
            <w:tcW w:w="1878" w:type="dxa"/>
            <w:shd w:val="clear" w:color="auto" w:fill="000000" w:themeFill="text1"/>
            <w:vAlign w:val="center"/>
            <w:tcPrChange w:id="61" w:author="Barbara Macdonald" w:date="2016-04-14T16:10:00Z">
              <w:tcPr>
                <w:tcW w:w="1878" w:type="dxa"/>
                <w:shd w:val="clear" w:color="auto" w:fill="000000" w:themeFill="text1"/>
              </w:tcPr>
            </w:tcPrChange>
          </w:tcPr>
          <w:p w14:paraId="656F5150" w14:textId="77777777" w:rsidR="00EE6936" w:rsidRPr="002B74CE" w:rsidRDefault="00EE6936" w:rsidP="002B74CE">
            <w:pPr>
              <w:jc w:val="center"/>
              <w:rPr>
                <w:rFonts w:ascii="Open Sans Condensed Light" w:hAnsi="Open Sans Condensed Light" w:cs="Arial"/>
                <w:rPrChange w:id="62" w:author="Barbara Macdonald" w:date="2016-04-14T16:07:00Z">
                  <w:rPr>
                    <w:rFonts w:ascii="Arial" w:hAnsi="Arial" w:cs="Arial"/>
                  </w:rPr>
                </w:rPrChange>
              </w:rPr>
              <w:pPrChange w:id="63" w:author="Barbara Macdonald" w:date="2016-04-14T16:10:00Z">
                <w:pPr/>
              </w:pPrChange>
            </w:pPr>
            <w:r w:rsidRPr="002B74CE">
              <w:rPr>
                <w:rFonts w:ascii="Open Sans Condensed Light" w:hAnsi="Open Sans Condensed Light" w:cs="Arial"/>
                <w:rPrChange w:id="64" w:author="Barbara Macdonald" w:date="2016-04-14T16:07:00Z">
                  <w:rPr>
                    <w:rFonts w:ascii="Arial" w:hAnsi="Arial" w:cs="Arial"/>
                  </w:rPr>
                </w:rPrChange>
              </w:rPr>
              <w:t>Ask</w:t>
            </w:r>
          </w:p>
        </w:tc>
        <w:tc>
          <w:tcPr>
            <w:tcW w:w="1566" w:type="dxa"/>
            <w:shd w:val="clear" w:color="auto" w:fill="000000" w:themeFill="text1"/>
            <w:vAlign w:val="center"/>
            <w:tcPrChange w:id="65" w:author="Barbara Macdonald" w:date="2016-04-14T16:10:00Z">
              <w:tcPr>
                <w:tcW w:w="1566" w:type="dxa"/>
                <w:shd w:val="clear" w:color="auto" w:fill="000000" w:themeFill="text1"/>
              </w:tcPr>
            </w:tcPrChange>
          </w:tcPr>
          <w:p w14:paraId="7A8F532F" w14:textId="77777777" w:rsidR="00EE6936" w:rsidRPr="002B74CE" w:rsidRDefault="00EE6936" w:rsidP="002B74CE">
            <w:pPr>
              <w:jc w:val="center"/>
              <w:rPr>
                <w:rFonts w:ascii="Open Sans Condensed Light" w:hAnsi="Open Sans Condensed Light" w:cs="Arial"/>
                <w:rPrChange w:id="66" w:author="Barbara Macdonald" w:date="2016-04-14T16:07:00Z">
                  <w:rPr>
                    <w:rFonts w:ascii="Arial" w:hAnsi="Arial" w:cs="Arial"/>
                  </w:rPr>
                </w:rPrChange>
              </w:rPr>
              <w:pPrChange w:id="67" w:author="Barbara Macdonald" w:date="2016-04-14T16:10:00Z">
                <w:pPr/>
              </w:pPrChange>
            </w:pPr>
            <w:r w:rsidRPr="002B74CE">
              <w:rPr>
                <w:rFonts w:ascii="Open Sans Condensed Light" w:hAnsi="Open Sans Condensed Light" w:cs="Arial"/>
                <w:rPrChange w:id="68" w:author="Barbara Macdonald" w:date="2016-04-14T16:07:00Z">
                  <w:rPr>
                    <w:rFonts w:ascii="Arial" w:hAnsi="Arial" w:cs="Arial"/>
                  </w:rPr>
                </w:rPrChange>
              </w:rPr>
              <w:t>Observe</w:t>
            </w:r>
          </w:p>
        </w:tc>
        <w:tc>
          <w:tcPr>
            <w:tcW w:w="1562" w:type="dxa"/>
            <w:shd w:val="clear" w:color="auto" w:fill="000000" w:themeFill="text1"/>
            <w:vAlign w:val="center"/>
            <w:tcPrChange w:id="69" w:author="Barbara Macdonald" w:date="2016-04-14T16:10:00Z">
              <w:tcPr>
                <w:tcW w:w="1562" w:type="dxa"/>
                <w:shd w:val="clear" w:color="auto" w:fill="000000" w:themeFill="text1"/>
              </w:tcPr>
            </w:tcPrChange>
          </w:tcPr>
          <w:p w14:paraId="67772C35" w14:textId="77777777" w:rsidR="00EE6936" w:rsidRPr="002B74CE" w:rsidRDefault="00EE6936" w:rsidP="002B74CE">
            <w:pPr>
              <w:jc w:val="center"/>
              <w:rPr>
                <w:rFonts w:ascii="Open Sans Condensed Light" w:hAnsi="Open Sans Condensed Light" w:cs="Arial"/>
                <w:rPrChange w:id="70" w:author="Barbara Macdonald" w:date="2016-04-14T16:07:00Z">
                  <w:rPr>
                    <w:rFonts w:ascii="Arial" w:hAnsi="Arial" w:cs="Arial"/>
                  </w:rPr>
                </w:rPrChange>
              </w:rPr>
              <w:pPrChange w:id="71" w:author="Barbara Macdonald" w:date="2016-04-14T16:10:00Z">
                <w:pPr/>
              </w:pPrChange>
            </w:pPr>
            <w:r w:rsidRPr="002B74CE">
              <w:rPr>
                <w:rFonts w:ascii="Open Sans Condensed Light" w:hAnsi="Open Sans Condensed Light" w:cs="Arial"/>
                <w:rPrChange w:id="72" w:author="Barbara Macdonald" w:date="2016-04-14T16:07:00Z">
                  <w:rPr>
                    <w:rFonts w:ascii="Arial" w:hAnsi="Arial" w:cs="Arial"/>
                  </w:rPr>
                </w:rPrChange>
              </w:rPr>
              <w:t>Pause</w:t>
            </w:r>
          </w:p>
        </w:tc>
        <w:tc>
          <w:tcPr>
            <w:tcW w:w="1563" w:type="dxa"/>
            <w:shd w:val="clear" w:color="auto" w:fill="000000" w:themeFill="text1"/>
            <w:vAlign w:val="center"/>
            <w:tcPrChange w:id="73" w:author="Barbara Macdonald" w:date="2016-04-14T16:10:00Z">
              <w:tcPr>
                <w:tcW w:w="1563" w:type="dxa"/>
                <w:shd w:val="clear" w:color="auto" w:fill="000000" w:themeFill="text1"/>
              </w:tcPr>
            </w:tcPrChange>
          </w:tcPr>
          <w:p w14:paraId="61E7CA17" w14:textId="63A068A7" w:rsidR="00EE6936" w:rsidRPr="002B74CE" w:rsidRDefault="00EE6936" w:rsidP="002B74CE">
            <w:pPr>
              <w:jc w:val="center"/>
              <w:rPr>
                <w:rFonts w:ascii="Open Sans Condensed Light" w:hAnsi="Open Sans Condensed Light" w:cs="Arial"/>
                <w:rPrChange w:id="74" w:author="Barbara Macdonald" w:date="2016-04-14T16:07:00Z">
                  <w:rPr>
                    <w:rFonts w:ascii="Arial" w:hAnsi="Arial" w:cs="Arial"/>
                  </w:rPr>
                </w:rPrChange>
              </w:rPr>
              <w:pPrChange w:id="75" w:author="Barbara Macdonald" w:date="2016-04-14T16:10:00Z">
                <w:pPr/>
              </w:pPrChange>
            </w:pPr>
            <w:r w:rsidRPr="002B74CE">
              <w:rPr>
                <w:rFonts w:ascii="Open Sans Condensed Light" w:hAnsi="Open Sans Condensed Light" w:cs="Arial"/>
                <w:rPrChange w:id="76" w:author="Barbara Macdonald" w:date="2016-04-14T16:07:00Z">
                  <w:rPr>
                    <w:rFonts w:ascii="Arial" w:hAnsi="Arial" w:cs="Arial"/>
                  </w:rPr>
                </w:rPrChange>
              </w:rPr>
              <w:t>Effect</w:t>
            </w:r>
          </w:p>
        </w:tc>
        <w:tc>
          <w:tcPr>
            <w:tcW w:w="1566" w:type="dxa"/>
            <w:shd w:val="clear" w:color="auto" w:fill="000000" w:themeFill="text1"/>
            <w:vAlign w:val="center"/>
            <w:tcPrChange w:id="77" w:author="Barbara Macdonald" w:date="2016-04-14T16:10:00Z">
              <w:tcPr>
                <w:tcW w:w="1566" w:type="dxa"/>
                <w:shd w:val="clear" w:color="auto" w:fill="000000" w:themeFill="text1"/>
              </w:tcPr>
            </w:tcPrChange>
          </w:tcPr>
          <w:p w14:paraId="1440B038" w14:textId="77777777" w:rsidR="00EE6936" w:rsidRPr="002B74CE" w:rsidRDefault="00EE6936" w:rsidP="002B74CE">
            <w:pPr>
              <w:jc w:val="center"/>
              <w:rPr>
                <w:rFonts w:ascii="Open Sans Condensed Light" w:hAnsi="Open Sans Condensed Light" w:cs="Arial"/>
                <w:rPrChange w:id="78" w:author="Barbara Macdonald" w:date="2016-04-14T16:07:00Z">
                  <w:rPr>
                    <w:rFonts w:ascii="Arial" w:hAnsi="Arial" w:cs="Arial"/>
                  </w:rPr>
                </w:rPrChange>
              </w:rPr>
              <w:pPrChange w:id="79" w:author="Barbara Macdonald" w:date="2016-04-14T16:10:00Z">
                <w:pPr/>
              </w:pPrChange>
            </w:pPr>
            <w:r w:rsidRPr="002B74CE">
              <w:rPr>
                <w:rFonts w:ascii="Open Sans Condensed Light" w:hAnsi="Open Sans Condensed Light" w:cs="Arial"/>
                <w:rPrChange w:id="80" w:author="Barbara Macdonald" w:date="2016-04-14T16:07:00Z">
                  <w:rPr>
                    <w:rFonts w:ascii="Arial" w:hAnsi="Arial" w:cs="Arial"/>
                  </w:rPr>
                </w:rPrChange>
              </w:rPr>
              <w:t>Suggest</w:t>
            </w:r>
          </w:p>
        </w:tc>
      </w:tr>
      <w:tr w:rsidR="00EE6936" w:rsidRPr="002B74CE" w14:paraId="5B27284D" w14:textId="77777777" w:rsidTr="002B74CE">
        <w:tc>
          <w:tcPr>
            <w:tcW w:w="1215" w:type="dxa"/>
            <w:tcPrChange w:id="81" w:author="Barbara Macdonald" w:date="2016-04-14T16:07:00Z">
              <w:tcPr>
                <w:tcW w:w="1242" w:type="dxa"/>
              </w:tcPr>
            </w:tcPrChange>
          </w:tcPr>
          <w:p w14:paraId="0FF3672F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i/>
                <w:iCs/>
                <w:rPrChange w:id="82" w:author="Barbara Macdonald" w:date="2016-04-14T16:08:00Z">
                  <w:rPr>
                    <w:rFonts w:ascii="Arial" w:hAnsi="Arial" w:cs="Arial"/>
                    <w:i/>
                  </w:rPr>
                </w:rPrChange>
              </w:rPr>
            </w:pPr>
            <w:r w:rsidRPr="002B74CE">
              <w:rPr>
                <w:rFonts w:ascii="Open Sans Condensed Light" w:hAnsi="Open Sans Condensed Light" w:cs="Arial"/>
                <w:i/>
                <w:iCs/>
                <w:rPrChange w:id="83" w:author="Barbara Macdonald" w:date="2016-04-14T16:08:00Z">
                  <w:rPr>
                    <w:rFonts w:ascii="Arial" w:hAnsi="Arial" w:cs="Arial"/>
                    <w:i/>
                  </w:rPr>
                </w:rPrChange>
              </w:rPr>
              <w:t>Example</w:t>
            </w:r>
          </w:p>
        </w:tc>
        <w:tc>
          <w:tcPr>
            <w:tcW w:w="1878" w:type="dxa"/>
            <w:tcPrChange w:id="84" w:author="Barbara Macdonald" w:date="2016-04-14T16:07:00Z">
              <w:tcPr>
                <w:tcW w:w="1950" w:type="dxa"/>
              </w:tcPr>
            </w:tcPrChange>
          </w:tcPr>
          <w:p w14:paraId="07CA280E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i/>
                <w:iCs/>
                <w:rPrChange w:id="85" w:author="Barbara Macdonald" w:date="2016-04-14T16:08:00Z">
                  <w:rPr>
                    <w:rFonts w:ascii="Arial" w:hAnsi="Arial" w:cs="Arial"/>
                    <w:i/>
                  </w:rPr>
                </w:rPrChange>
              </w:rPr>
            </w:pPr>
            <w:r w:rsidRPr="002B74CE">
              <w:rPr>
                <w:rFonts w:ascii="Open Sans Condensed Light" w:hAnsi="Open Sans Condensed Light" w:cs="Arial"/>
                <w:i/>
                <w:iCs/>
                <w:rPrChange w:id="86" w:author="Barbara Macdonald" w:date="2016-04-14T16:08:00Z">
                  <w:rPr>
                    <w:rFonts w:ascii="Arial" w:hAnsi="Arial" w:cs="Arial"/>
                    <w:i/>
                  </w:rPr>
                </w:rPrChange>
              </w:rPr>
              <w:t>“May I give you some feedback regarding your role as a leader during our group project?”</w:t>
            </w:r>
          </w:p>
        </w:tc>
        <w:tc>
          <w:tcPr>
            <w:tcW w:w="1566" w:type="dxa"/>
            <w:tcPrChange w:id="87" w:author="Barbara Macdonald" w:date="2016-04-14T16:07:00Z">
              <w:tcPr>
                <w:tcW w:w="1596" w:type="dxa"/>
              </w:tcPr>
            </w:tcPrChange>
          </w:tcPr>
          <w:p w14:paraId="716F5A7A" w14:textId="77777777" w:rsidR="00EE6936" w:rsidRPr="002B74CE" w:rsidRDefault="00EE6936" w:rsidP="00EE6936">
            <w:pPr>
              <w:rPr>
                <w:rFonts w:ascii="Open Sans Condensed Light" w:hAnsi="Open Sans Condensed Light" w:cs="Arial"/>
                <w:i/>
                <w:iCs/>
                <w:rPrChange w:id="88" w:author="Barbara Macdonald" w:date="2016-04-14T16:08:00Z">
                  <w:rPr>
                    <w:rFonts w:ascii="Arial" w:hAnsi="Arial" w:cs="Arial"/>
                    <w:i/>
                  </w:rPr>
                </w:rPrChange>
              </w:rPr>
            </w:pPr>
            <w:r w:rsidRPr="002B74CE">
              <w:rPr>
                <w:rFonts w:ascii="Open Sans Condensed Light" w:hAnsi="Open Sans Condensed Light" w:cs="Arial"/>
                <w:i/>
                <w:iCs/>
                <w:rPrChange w:id="89" w:author="Barbara Macdonald" w:date="2016-04-14T16:08:00Z">
                  <w:rPr>
                    <w:rFonts w:ascii="Arial" w:hAnsi="Arial" w:cs="Arial"/>
                    <w:i/>
                  </w:rPr>
                </w:rPrChange>
              </w:rPr>
              <w:t>“I noticed that you did not share the visuals you had prepared for the presentation with the group beforehand.”</w:t>
            </w:r>
          </w:p>
        </w:tc>
        <w:tc>
          <w:tcPr>
            <w:tcW w:w="1562" w:type="dxa"/>
            <w:tcPrChange w:id="90" w:author="Barbara Macdonald" w:date="2016-04-14T16:07:00Z">
              <w:tcPr>
                <w:tcW w:w="1596" w:type="dxa"/>
              </w:tcPr>
            </w:tcPrChange>
          </w:tcPr>
          <w:p w14:paraId="57EEFFC4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i/>
                <w:iCs/>
                <w:rPrChange w:id="91" w:author="Barbara Macdonald" w:date="2016-04-14T16:08:00Z">
                  <w:rPr>
                    <w:rFonts w:ascii="Arial" w:hAnsi="Arial" w:cs="Arial"/>
                    <w:i/>
                  </w:rPr>
                </w:rPrChange>
              </w:rPr>
            </w:pPr>
            <w:r w:rsidRPr="002B74CE">
              <w:rPr>
                <w:rFonts w:ascii="Open Sans Condensed Light" w:hAnsi="Open Sans Condensed Light" w:cs="Arial"/>
                <w:i/>
                <w:iCs/>
                <w:rPrChange w:id="92" w:author="Barbara Macdonald" w:date="2016-04-14T16:08:00Z">
                  <w:rPr>
                    <w:rFonts w:ascii="Arial" w:hAnsi="Arial" w:cs="Arial"/>
                    <w:i/>
                  </w:rPr>
                </w:rPrChange>
              </w:rPr>
              <w:t>“Do you remember that happening?”</w:t>
            </w:r>
          </w:p>
        </w:tc>
        <w:tc>
          <w:tcPr>
            <w:tcW w:w="1563" w:type="dxa"/>
            <w:tcPrChange w:id="93" w:author="Barbara Macdonald" w:date="2016-04-14T16:07:00Z">
              <w:tcPr>
                <w:tcW w:w="1596" w:type="dxa"/>
              </w:tcPr>
            </w:tcPrChange>
          </w:tcPr>
          <w:p w14:paraId="06D6EF61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i/>
                <w:iCs/>
                <w:rPrChange w:id="94" w:author="Barbara Macdonald" w:date="2016-04-14T16:08:00Z">
                  <w:rPr>
                    <w:rFonts w:ascii="Arial" w:hAnsi="Arial" w:cs="Arial"/>
                    <w:i/>
                  </w:rPr>
                </w:rPrChange>
              </w:rPr>
            </w:pPr>
            <w:r w:rsidRPr="002B74CE">
              <w:rPr>
                <w:rFonts w:ascii="Open Sans Condensed Light" w:hAnsi="Open Sans Condensed Light" w:cs="Arial"/>
                <w:i/>
                <w:iCs/>
                <w:rPrChange w:id="95" w:author="Barbara Macdonald" w:date="2016-04-14T16:08:00Z">
                  <w:rPr>
                    <w:rFonts w:ascii="Arial" w:hAnsi="Arial" w:cs="Arial"/>
                    <w:i/>
                  </w:rPr>
                </w:rPrChange>
              </w:rPr>
              <w:t>“When the presentation began, I did not know what visuals would appear, and this made me nervous”</w:t>
            </w:r>
          </w:p>
        </w:tc>
        <w:tc>
          <w:tcPr>
            <w:tcW w:w="1566" w:type="dxa"/>
            <w:tcPrChange w:id="96" w:author="Barbara Macdonald" w:date="2016-04-14T16:07:00Z">
              <w:tcPr>
                <w:tcW w:w="1596" w:type="dxa"/>
              </w:tcPr>
            </w:tcPrChange>
          </w:tcPr>
          <w:p w14:paraId="7EAA024C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i/>
                <w:iCs/>
                <w:rPrChange w:id="97" w:author="Barbara Macdonald" w:date="2016-04-14T16:08:00Z">
                  <w:rPr>
                    <w:rFonts w:ascii="Arial" w:hAnsi="Arial" w:cs="Arial"/>
                    <w:i/>
                  </w:rPr>
                </w:rPrChange>
              </w:rPr>
            </w:pPr>
            <w:r w:rsidRPr="002B74CE">
              <w:rPr>
                <w:rFonts w:ascii="Open Sans Condensed Light" w:hAnsi="Open Sans Condensed Light" w:cs="Arial"/>
                <w:i/>
                <w:iCs/>
                <w:rPrChange w:id="98" w:author="Barbara Macdonald" w:date="2016-04-14T16:08:00Z">
                  <w:rPr>
                    <w:rFonts w:ascii="Arial" w:hAnsi="Arial" w:cs="Arial"/>
                    <w:i/>
                  </w:rPr>
                </w:rPrChange>
              </w:rPr>
              <w:t>“When preparing a component for a presentation, share with the group ahead of time”</w:t>
            </w:r>
          </w:p>
        </w:tc>
      </w:tr>
      <w:tr w:rsidR="00EE6936" w:rsidRPr="002B74CE" w14:paraId="260020DC" w14:textId="77777777" w:rsidTr="002B74CE">
        <w:trPr>
          <w:trHeight w:val="521"/>
        </w:trPr>
        <w:tc>
          <w:tcPr>
            <w:tcW w:w="1215" w:type="dxa"/>
            <w:tcPrChange w:id="99" w:author="Barbara Macdonald" w:date="2016-04-14T16:11:00Z">
              <w:tcPr>
                <w:tcW w:w="1242" w:type="dxa"/>
              </w:tcPr>
            </w:tcPrChange>
          </w:tcPr>
          <w:p w14:paraId="0841F435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00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878" w:type="dxa"/>
            <w:tcPrChange w:id="101" w:author="Barbara Macdonald" w:date="2016-04-14T16:11:00Z">
              <w:tcPr>
                <w:tcW w:w="1950" w:type="dxa"/>
              </w:tcPr>
            </w:tcPrChange>
          </w:tcPr>
          <w:p w14:paraId="65424DBF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02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6" w:type="dxa"/>
            <w:tcPrChange w:id="103" w:author="Barbara Macdonald" w:date="2016-04-14T16:11:00Z">
              <w:tcPr>
                <w:tcW w:w="1596" w:type="dxa"/>
              </w:tcPr>
            </w:tcPrChange>
          </w:tcPr>
          <w:p w14:paraId="3BAD96F1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04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2" w:type="dxa"/>
            <w:tcPrChange w:id="105" w:author="Barbara Macdonald" w:date="2016-04-14T16:11:00Z">
              <w:tcPr>
                <w:tcW w:w="1596" w:type="dxa"/>
              </w:tcPr>
            </w:tcPrChange>
          </w:tcPr>
          <w:p w14:paraId="0D846D60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06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3" w:type="dxa"/>
            <w:tcPrChange w:id="107" w:author="Barbara Macdonald" w:date="2016-04-14T16:11:00Z">
              <w:tcPr>
                <w:tcW w:w="1596" w:type="dxa"/>
              </w:tcPr>
            </w:tcPrChange>
          </w:tcPr>
          <w:p w14:paraId="2C64BCD7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08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6" w:type="dxa"/>
            <w:tcPrChange w:id="109" w:author="Barbara Macdonald" w:date="2016-04-14T16:11:00Z">
              <w:tcPr>
                <w:tcW w:w="1596" w:type="dxa"/>
              </w:tcPr>
            </w:tcPrChange>
          </w:tcPr>
          <w:p w14:paraId="2FAD4A17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10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</w:tr>
      <w:tr w:rsidR="00EE6936" w:rsidRPr="002B74CE" w14:paraId="76F00090" w14:textId="77777777" w:rsidTr="002B74CE">
        <w:trPr>
          <w:trHeight w:val="507"/>
        </w:trPr>
        <w:tc>
          <w:tcPr>
            <w:tcW w:w="1215" w:type="dxa"/>
            <w:tcPrChange w:id="111" w:author="Barbara Macdonald" w:date="2016-04-14T16:11:00Z">
              <w:tcPr>
                <w:tcW w:w="1242" w:type="dxa"/>
              </w:tcPr>
            </w:tcPrChange>
          </w:tcPr>
          <w:p w14:paraId="6DF95CDA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12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878" w:type="dxa"/>
            <w:tcPrChange w:id="113" w:author="Barbara Macdonald" w:date="2016-04-14T16:11:00Z">
              <w:tcPr>
                <w:tcW w:w="1950" w:type="dxa"/>
              </w:tcPr>
            </w:tcPrChange>
          </w:tcPr>
          <w:p w14:paraId="126C1B99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14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6" w:type="dxa"/>
            <w:tcPrChange w:id="115" w:author="Barbara Macdonald" w:date="2016-04-14T16:11:00Z">
              <w:tcPr>
                <w:tcW w:w="1596" w:type="dxa"/>
              </w:tcPr>
            </w:tcPrChange>
          </w:tcPr>
          <w:p w14:paraId="586B6E8F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16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2" w:type="dxa"/>
            <w:tcPrChange w:id="117" w:author="Barbara Macdonald" w:date="2016-04-14T16:11:00Z">
              <w:tcPr>
                <w:tcW w:w="1596" w:type="dxa"/>
              </w:tcPr>
            </w:tcPrChange>
          </w:tcPr>
          <w:p w14:paraId="2C7D43B6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18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3" w:type="dxa"/>
            <w:tcPrChange w:id="119" w:author="Barbara Macdonald" w:date="2016-04-14T16:11:00Z">
              <w:tcPr>
                <w:tcW w:w="1596" w:type="dxa"/>
              </w:tcPr>
            </w:tcPrChange>
          </w:tcPr>
          <w:p w14:paraId="5C9B55D6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20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6" w:type="dxa"/>
            <w:tcPrChange w:id="121" w:author="Barbara Macdonald" w:date="2016-04-14T16:11:00Z">
              <w:tcPr>
                <w:tcW w:w="1596" w:type="dxa"/>
              </w:tcPr>
            </w:tcPrChange>
          </w:tcPr>
          <w:p w14:paraId="4E38DFD6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22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</w:tr>
      <w:tr w:rsidR="00EE6936" w:rsidRPr="002B74CE" w14:paraId="43E1154D" w14:textId="77777777" w:rsidTr="002B74CE">
        <w:trPr>
          <w:trHeight w:val="562"/>
        </w:trPr>
        <w:tc>
          <w:tcPr>
            <w:tcW w:w="1215" w:type="dxa"/>
            <w:tcPrChange w:id="123" w:author="Barbara Macdonald" w:date="2016-04-14T16:11:00Z">
              <w:tcPr>
                <w:tcW w:w="1242" w:type="dxa"/>
              </w:tcPr>
            </w:tcPrChange>
          </w:tcPr>
          <w:p w14:paraId="70527CC3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24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878" w:type="dxa"/>
            <w:tcPrChange w:id="125" w:author="Barbara Macdonald" w:date="2016-04-14T16:11:00Z">
              <w:tcPr>
                <w:tcW w:w="1950" w:type="dxa"/>
              </w:tcPr>
            </w:tcPrChange>
          </w:tcPr>
          <w:p w14:paraId="278926C6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26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6" w:type="dxa"/>
            <w:tcPrChange w:id="127" w:author="Barbara Macdonald" w:date="2016-04-14T16:11:00Z">
              <w:tcPr>
                <w:tcW w:w="1596" w:type="dxa"/>
              </w:tcPr>
            </w:tcPrChange>
          </w:tcPr>
          <w:p w14:paraId="53A13CFD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28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2" w:type="dxa"/>
            <w:tcPrChange w:id="129" w:author="Barbara Macdonald" w:date="2016-04-14T16:11:00Z">
              <w:tcPr>
                <w:tcW w:w="1596" w:type="dxa"/>
              </w:tcPr>
            </w:tcPrChange>
          </w:tcPr>
          <w:p w14:paraId="6BADA58D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30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3" w:type="dxa"/>
            <w:tcPrChange w:id="131" w:author="Barbara Macdonald" w:date="2016-04-14T16:11:00Z">
              <w:tcPr>
                <w:tcW w:w="1596" w:type="dxa"/>
              </w:tcPr>
            </w:tcPrChange>
          </w:tcPr>
          <w:p w14:paraId="7FB504C9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32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6" w:type="dxa"/>
            <w:tcPrChange w:id="133" w:author="Barbara Macdonald" w:date="2016-04-14T16:11:00Z">
              <w:tcPr>
                <w:tcW w:w="1596" w:type="dxa"/>
              </w:tcPr>
            </w:tcPrChange>
          </w:tcPr>
          <w:p w14:paraId="5E8588E1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34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</w:tr>
      <w:tr w:rsidR="00EE6936" w:rsidRPr="002B74CE" w14:paraId="53114E7B" w14:textId="77777777" w:rsidTr="002B74CE">
        <w:trPr>
          <w:trHeight w:val="548"/>
        </w:trPr>
        <w:tc>
          <w:tcPr>
            <w:tcW w:w="1215" w:type="dxa"/>
            <w:tcPrChange w:id="135" w:author="Barbara Macdonald" w:date="2016-04-14T16:11:00Z">
              <w:tcPr>
                <w:tcW w:w="1242" w:type="dxa"/>
              </w:tcPr>
            </w:tcPrChange>
          </w:tcPr>
          <w:p w14:paraId="2CFB0497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36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878" w:type="dxa"/>
            <w:tcPrChange w:id="137" w:author="Barbara Macdonald" w:date="2016-04-14T16:11:00Z">
              <w:tcPr>
                <w:tcW w:w="1950" w:type="dxa"/>
              </w:tcPr>
            </w:tcPrChange>
          </w:tcPr>
          <w:p w14:paraId="34EBD1A0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38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6" w:type="dxa"/>
            <w:tcPrChange w:id="139" w:author="Barbara Macdonald" w:date="2016-04-14T16:11:00Z">
              <w:tcPr>
                <w:tcW w:w="1596" w:type="dxa"/>
              </w:tcPr>
            </w:tcPrChange>
          </w:tcPr>
          <w:p w14:paraId="55D5A683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40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2" w:type="dxa"/>
            <w:tcPrChange w:id="141" w:author="Barbara Macdonald" w:date="2016-04-14T16:11:00Z">
              <w:tcPr>
                <w:tcW w:w="1596" w:type="dxa"/>
              </w:tcPr>
            </w:tcPrChange>
          </w:tcPr>
          <w:p w14:paraId="0061E30F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42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3" w:type="dxa"/>
            <w:tcPrChange w:id="143" w:author="Barbara Macdonald" w:date="2016-04-14T16:11:00Z">
              <w:tcPr>
                <w:tcW w:w="1596" w:type="dxa"/>
              </w:tcPr>
            </w:tcPrChange>
          </w:tcPr>
          <w:p w14:paraId="46506667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44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6" w:type="dxa"/>
            <w:tcPrChange w:id="145" w:author="Barbara Macdonald" w:date="2016-04-14T16:11:00Z">
              <w:tcPr>
                <w:tcW w:w="1596" w:type="dxa"/>
              </w:tcPr>
            </w:tcPrChange>
          </w:tcPr>
          <w:p w14:paraId="157560DA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46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</w:tr>
      <w:tr w:rsidR="002B74CE" w:rsidRPr="002B74CE" w14:paraId="3C9CEC4A" w14:textId="77777777" w:rsidTr="002B74CE">
        <w:trPr>
          <w:trHeight w:val="534"/>
          <w:trPrChange w:id="147" w:author="Barbara Macdonald" w:date="2016-04-14T16:11:00Z">
            <w:trPr>
              <w:trHeight w:val="534"/>
            </w:trPr>
          </w:trPrChange>
        </w:trPr>
        <w:tc>
          <w:tcPr>
            <w:tcW w:w="1215" w:type="dxa"/>
            <w:tcPrChange w:id="148" w:author="Barbara Macdonald" w:date="2016-04-14T16:11:00Z">
              <w:tcPr>
                <w:tcW w:w="1215" w:type="dxa"/>
              </w:tcPr>
            </w:tcPrChange>
          </w:tcPr>
          <w:p w14:paraId="59FCA2DE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49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878" w:type="dxa"/>
            <w:tcPrChange w:id="150" w:author="Barbara Macdonald" w:date="2016-04-14T16:11:00Z">
              <w:tcPr>
                <w:tcW w:w="1878" w:type="dxa"/>
              </w:tcPr>
            </w:tcPrChange>
          </w:tcPr>
          <w:p w14:paraId="4C0104DA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51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6" w:type="dxa"/>
            <w:tcPrChange w:id="152" w:author="Barbara Macdonald" w:date="2016-04-14T16:11:00Z">
              <w:tcPr>
                <w:tcW w:w="1566" w:type="dxa"/>
              </w:tcPr>
            </w:tcPrChange>
          </w:tcPr>
          <w:p w14:paraId="5E23EFBE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53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2" w:type="dxa"/>
            <w:tcPrChange w:id="154" w:author="Barbara Macdonald" w:date="2016-04-14T16:11:00Z">
              <w:tcPr>
                <w:tcW w:w="1562" w:type="dxa"/>
              </w:tcPr>
            </w:tcPrChange>
          </w:tcPr>
          <w:p w14:paraId="23B12FFB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55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3" w:type="dxa"/>
            <w:tcPrChange w:id="156" w:author="Barbara Macdonald" w:date="2016-04-14T16:11:00Z">
              <w:tcPr>
                <w:tcW w:w="1563" w:type="dxa"/>
              </w:tcPr>
            </w:tcPrChange>
          </w:tcPr>
          <w:p w14:paraId="5F8A6F7F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57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1566" w:type="dxa"/>
            <w:tcPrChange w:id="158" w:author="Barbara Macdonald" w:date="2016-04-14T16:11:00Z">
              <w:tcPr>
                <w:tcW w:w="1566" w:type="dxa"/>
              </w:tcPr>
            </w:tcPrChange>
          </w:tcPr>
          <w:p w14:paraId="5CE447A2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159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</w:tr>
    </w:tbl>
    <w:p w14:paraId="6B21B5F0" w14:textId="1BDBB699" w:rsidR="00EE6936" w:rsidRPr="004A4BC7" w:rsidRDefault="00EE6936" w:rsidP="00EE6936">
      <w:pPr>
        <w:rPr>
          <w:rFonts w:ascii="Open Sans Semibold" w:hAnsi="Open Sans Semibold" w:cs="Arial"/>
          <w:b/>
          <w:bCs/>
          <w:color w:val="C00000"/>
          <w:sz w:val="36"/>
          <w:szCs w:val="36"/>
          <w:rPrChange w:id="160" w:author="Barbara Macdonald" w:date="2016-04-14T16:04:00Z">
            <w:rPr>
              <w:rFonts w:ascii="Arial" w:hAnsi="Arial" w:cs="Arial"/>
              <w:b/>
            </w:rPr>
          </w:rPrChange>
        </w:rPr>
      </w:pPr>
      <w:del w:id="161" w:author="Barbara Macdonald" w:date="2016-04-14T16:11:00Z">
        <w:r w:rsidRPr="00542576" w:rsidDel="002B74CE">
          <w:rPr>
            <w:rFonts w:ascii="Open Sans" w:hAnsi="Open Sans" w:cs="Arial"/>
            <w:rPrChange w:id="162" w:author="Barbara Macdonald" w:date="2016-04-14T15:59:00Z">
              <w:rPr>
                <w:rFonts w:ascii="Arial" w:hAnsi="Arial" w:cs="Arial"/>
              </w:rPr>
            </w:rPrChange>
          </w:rPr>
          <w:lastRenderedPageBreak/>
          <w:br/>
        </w:r>
      </w:del>
      <w:r w:rsidRPr="004A4BC7">
        <w:rPr>
          <w:rFonts w:ascii="Open Sans Semibold" w:hAnsi="Open Sans Semibold" w:cs="Arial"/>
          <w:b/>
          <w:bCs/>
          <w:color w:val="C00000"/>
          <w:sz w:val="36"/>
          <w:szCs w:val="36"/>
          <w:rPrChange w:id="163" w:author="Barbara Macdonald" w:date="2016-04-14T16:04:00Z">
            <w:rPr>
              <w:rFonts w:ascii="Arial" w:hAnsi="Arial" w:cs="Arial"/>
              <w:b/>
            </w:rPr>
          </w:rPrChange>
        </w:rPr>
        <w:t>Legend:</w:t>
      </w:r>
    </w:p>
    <w:p w14:paraId="074D96FA" w14:textId="77777777" w:rsidR="00EE6936" w:rsidRPr="00542576" w:rsidRDefault="00EE6936" w:rsidP="00EE6936">
      <w:pPr>
        <w:rPr>
          <w:rFonts w:ascii="Open Sans" w:hAnsi="Open Sans" w:cs="Arial"/>
          <w:rPrChange w:id="164" w:author="Barbara Macdonald" w:date="2016-04-14T15:59:00Z">
            <w:rPr>
              <w:rFonts w:ascii="Arial" w:hAnsi="Arial" w:cs="Arial"/>
            </w:rPr>
          </w:rPrChange>
        </w:rPr>
      </w:pPr>
      <w:r w:rsidRPr="002B74CE">
        <w:rPr>
          <w:rFonts w:ascii="Open Sans" w:hAnsi="Open Sans" w:cs="Arial"/>
          <w:b/>
          <w:rPrChange w:id="165" w:author="Barbara Macdonald" w:date="2016-04-14T16:11:00Z">
            <w:rPr>
              <w:rFonts w:ascii="Arial" w:hAnsi="Arial" w:cs="Arial"/>
            </w:rPr>
          </w:rPrChange>
        </w:rPr>
        <w:t>Group Member:</w:t>
      </w:r>
      <w:r w:rsidRPr="00542576">
        <w:rPr>
          <w:rFonts w:ascii="Open Sans" w:hAnsi="Open Sans" w:cs="Arial"/>
          <w:rPrChange w:id="166" w:author="Barbara Macdonald" w:date="2016-04-14T15:59:00Z">
            <w:rPr>
              <w:rFonts w:ascii="Arial" w:hAnsi="Arial" w:cs="Arial"/>
            </w:rPr>
          </w:rPrChange>
        </w:rPr>
        <w:t xml:space="preserve"> Record each group member’s name</w:t>
      </w:r>
    </w:p>
    <w:p w14:paraId="46A59FC1" w14:textId="77777777" w:rsidR="00EE6936" w:rsidRPr="00542576" w:rsidRDefault="00EE6936" w:rsidP="00EE6936">
      <w:pPr>
        <w:rPr>
          <w:rFonts w:ascii="Open Sans" w:hAnsi="Open Sans" w:cs="Arial"/>
          <w:rPrChange w:id="167" w:author="Barbara Macdonald" w:date="2016-04-14T15:59:00Z">
            <w:rPr>
              <w:rFonts w:ascii="Arial" w:hAnsi="Arial" w:cs="Arial"/>
            </w:rPr>
          </w:rPrChange>
        </w:rPr>
      </w:pPr>
      <w:r w:rsidRPr="002B74CE">
        <w:rPr>
          <w:rFonts w:ascii="Open Sans" w:hAnsi="Open Sans" w:cs="Arial"/>
          <w:b/>
          <w:rPrChange w:id="168" w:author="Barbara Macdonald" w:date="2016-04-14T16:11:00Z">
            <w:rPr>
              <w:rFonts w:ascii="Arial" w:hAnsi="Arial" w:cs="Arial"/>
            </w:rPr>
          </w:rPrChange>
        </w:rPr>
        <w:t>Ask:</w:t>
      </w:r>
      <w:r w:rsidRPr="00542576">
        <w:rPr>
          <w:rFonts w:ascii="Open Sans" w:hAnsi="Open Sans" w:cs="Arial"/>
          <w:rPrChange w:id="169" w:author="Barbara Macdonald" w:date="2016-04-14T15:59:00Z">
            <w:rPr>
              <w:rFonts w:ascii="Arial" w:hAnsi="Arial" w:cs="Arial"/>
            </w:rPr>
          </w:rPrChange>
        </w:rPr>
        <w:t xml:space="preserve"> Record how you plan to start the dialogue. What words or phrases will you use to gain permission to give the feedback?</w:t>
      </w:r>
    </w:p>
    <w:p w14:paraId="5AEE8C06" w14:textId="77777777" w:rsidR="00EE6936" w:rsidRPr="00542576" w:rsidRDefault="00EE6936" w:rsidP="00EE6936">
      <w:pPr>
        <w:rPr>
          <w:rFonts w:ascii="Open Sans" w:hAnsi="Open Sans" w:cs="Arial"/>
          <w:rPrChange w:id="170" w:author="Barbara Macdonald" w:date="2016-04-14T15:59:00Z">
            <w:rPr>
              <w:rFonts w:ascii="Arial" w:hAnsi="Arial" w:cs="Arial"/>
            </w:rPr>
          </w:rPrChange>
        </w:rPr>
      </w:pPr>
      <w:r w:rsidRPr="002B74CE">
        <w:rPr>
          <w:rFonts w:ascii="Open Sans" w:hAnsi="Open Sans" w:cs="Arial"/>
          <w:b/>
          <w:rPrChange w:id="171" w:author="Barbara Macdonald" w:date="2016-04-14T16:11:00Z">
            <w:rPr>
              <w:rFonts w:ascii="Arial" w:hAnsi="Arial" w:cs="Arial"/>
            </w:rPr>
          </w:rPrChange>
        </w:rPr>
        <w:t>Observe:</w:t>
      </w:r>
      <w:r w:rsidRPr="00542576">
        <w:rPr>
          <w:rFonts w:ascii="Open Sans" w:hAnsi="Open Sans" w:cs="Arial"/>
          <w:rPrChange w:id="172" w:author="Barbara Macdonald" w:date="2016-04-14T15:59:00Z">
            <w:rPr>
              <w:rFonts w:ascii="Arial" w:hAnsi="Arial" w:cs="Arial"/>
            </w:rPr>
          </w:rPrChange>
        </w:rPr>
        <w:t xml:space="preserve"> Record the context of your feedback. What behaviour or activity will you say that you have observed of the group member? </w:t>
      </w:r>
    </w:p>
    <w:p w14:paraId="0C7EA503" w14:textId="77777777" w:rsidR="00EE6936" w:rsidRPr="00542576" w:rsidRDefault="00EE6936" w:rsidP="00EE6936">
      <w:pPr>
        <w:rPr>
          <w:rFonts w:ascii="Open Sans" w:hAnsi="Open Sans" w:cs="Arial"/>
          <w:rPrChange w:id="173" w:author="Barbara Macdonald" w:date="2016-04-14T15:59:00Z">
            <w:rPr>
              <w:rFonts w:ascii="Arial" w:hAnsi="Arial" w:cs="Arial"/>
            </w:rPr>
          </w:rPrChange>
        </w:rPr>
      </w:pPr>
      <w:r w:rsidRPr="002B74CE">
        <w:rPr>
          <w:rFonts w:ascii="Open Sans" w:hAnsi="Open Sans" w:cs="Arial"/>
          <w:b/>
          <w:rPrChange w:id="174" w:author="Barbara Macdonald" w:date="2016-04-14T16:11:00Z">
            <w:rPr>
              <w:rFonts w:ascii="Arial" w:hAnsi="Arial" w:cs="Arial"/>
            </w:rPr>
          </w:rPrChange>
        </w:rPr>
        <w:t>Pause:</w:t>
      </w:r>
      <w:r w:rsidRPr="00542576">
        <w:rPr>
          <w:rFonts w:ascii="Open Sans" w:hAnsi="Open Sans" w:cs="Arial"/>
          <w:rPrChange w:id="175" w:author="Barbara Macdonald" w:date="2016-04-14T15:59:00Z">
            <w:rPr>
              <w:rFonts w:ascii="Arial" w:hAnsi="Arial" w:cs="Arial"/>
            </w:rPr>
          </w:rPrChange>
        </w:rPr>
        <w:t xml:space="preserve"> What words or phrases will you use to pause and check to see if they understand?</w:t>
      </w:r>
    </w:p>
    <w:p w14:paraId="718D2DF7" w14:textId="77777777" w:rsidR="00EE6936" w:rsidRPr="00542576" w:rsidRDefault="00EE6936" w:rsidP="00EE6936">
      <w:pPr>
        <w:rPr>
          <w:rFonts w:ascii="Open Sans" w:hAnsi="Open Sans" w:cs="Arial"/>
          <w:rPrChange w:id="176" w:author="Barbara Macdonald" w:date="2016-04-14T15:59:00Z">
            <w:rPr>
              <w:rFonts w:ascii="Arial" w:hAnsi="Arial" w:cs="Arial"/>
            </w:rPr>
          </w:rPrChange>
        </w:rPr>
      </w:pPr>
      <w:r w:rsidRPr="002B74CE">
        <w:rPr>
          <w:rFonts w:ascii="Open Sans" w:hAnsi="Open Sans" w:cs="Arial"/>
          <w:b/>
          <w:rPrChange w:id="177" w:author="Barbara Macdonald" w:date="2016-04-14T16:11:00Z">
            <w:rPr>
              <w:rFonts w:ascii="Arial" w:hAnsi="Arial" w:cs="Arial"/>
            </w:rPr>
          </w:rPrChange>
        </w:rPr>
        <w:t>Effect:</w:t>
      </w:r>
      <w:r w:rsidRPr="00542576">
        <w:rPr>
          <w:rFonts w:ascii="Open Sans" w:hAnsi="Open Sans" w:cs="Arial"/>
          <w:rPrChange w:id="178" w:author="Barbara Macdonald" w:date="2016-04-14T15:59:00Z">
            <w:rPr>
              <w:rFonts w:ascii="Arial" w:hAnsi="Arial" w:cs="Arial"/>
            </w:rPr>
          </w:rPrChange>
        </w:rPr>
        <w:t xml:space="preserve"> Record the effect that the behaviour or activity has had on you.  </w:t>
      </w:r>
    </w:p>
    <w:p w14:paraId="502960AE" w14:textId="77777777" w:rsidR="00EE6936" w:rsidRPr="00542576" w:rsidRDefault="00EE6936" w:rsidP="00EE6936">
      <w:pPr>
        <w:rPr>
          <w:rFonts w:ascii="Open Sans" w:hAnsi="Open Sans" w:cs="Arial"/>
          <w:rPrChange w:id="179" w:author="Barbara Macdonald" w:date="2016-04-14T15:59:00Z">
            <w:rPr>
              <w:rFonts w:ascii="Arial" w:hAnsi="Arial" w:cs="Arial"/>
            </w:rPr>
          </w:rPrChange>
        </w:rPr>
      </w:pPr>
      <w:r w:rsidRPr="002B74CE">
        <w:rPr>
          <w:rFonts w:ascii="Open Sans" w:hAnsi="Open Sans" w:cs="Arial"/>
          <w:b/>
          <w:rPrChange w:id="180" w:author="Barbara Macdonald" w:date="2016-04-14T16:11:00Z">
            <w:rPr>
              <w:rFonts w:ascii="Arial" w:hAnsi="Arial" w:cs="Arial"/>
            </w:rPr>
          </w:rPrChange>
        </w:rPr>
        <w:t>Suggest:</w:t>
      </w:r>
      <w:r w:rsidRPr="00542576">
        <w:rPr>
          <w:rFonts w:ascii="Open Sans" w:hAnsi="Open Sans" w:cs="Arial"/>
          <w:rPrChange w:id="181" w:author="Barbara Macdonald" w:date="2016-04-14T15:59:00Z">
            <w:rPr>
              <w:rFonts w:ascii="Arial" w:hAnsi="Arial" w:cs="Arial"/>
            </w:rPr>
          </w:rPrChange>
        </w:rPr>
        <w:t xml:space="preserve"> Record the suggestion you will provide regarding an alternative behaviour or activity.</w:t>
      </w:r>
    </w:p>
    <w:p w14:paraId="5E6EC81A" w14:textId="77777777" w:rsidR="00EE6936" w:rsidRPr="004A4BC7" w:rsidRDefault="00EE6936" w:rsidP="00EE6936">
      <w:pPr>
        <w:rPr>
          <w:rFonts w:ascii="Open Sans Semibold" w:hAnsi="Open Sans Semibold" w:cs="Arial"/>
          <w:b/>
          <w:bCs/>
          <w:color w:val="C00000"/>
          <w:sz w:val="36"/>
          <w:szCs w:val="36"/>
          <w:rPrChange w:id="182" w:author="Barbara Macdonald" w:date="2016-04-14T16:04:00Z">
            <w:rPr>
              <w:rFonts w:ascii="Arial" w:hAnsi="Arial" w:cs="Arial"/>
              <w:b/>
            </w:rPr>
          </w:rPrChange>
        </w:rPr>
      </w:pPr>
      <w:r w:rsidRPr="004A4BC7">
        <w:rPr>
          <w:rFonts w:ascii="Open Sans Semibold" w:hAnsi="Open Sans Semibold" w:cs="Arial"/>
          <w:b/>
          <w:bCs/>
          <w:color w:val="C00000"/>
          <w:sz w:val="36"/>
          <w:szCs w:val="36"/>
          <w:rPrChange w:id="183" w:author="Barbara Macdonald" w:date="2016-04-14T16:04:00Z">
            <w:rPr>
              <w:rFonts w:ascii="Arial" w:hAnsi="Arial" w:cs="Arial"/>
              <w:b/>
            </w:rPr>
          </w:rPrChange>
        </w:rPr>
        <w:t>Part B: Receiving Feedback from Others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184" w:author="Barbara Macdonald" w:date="2016-04-14T16:12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342"/>
        <w:gridCol w:w="2335"/>
        <w:gridCol w:w="2336"/>
        <w:gridCol w:w="2337"/>
        <w:tblGridChange w:id="185">
          <w:tblGrid>
            <w:gridCol w:w="2342"/>
            <w:gridCol w:w="2335"/>
            <w:gridCol w:w="2336"/>
            <w:gridCol w:w="2337"/>
          </w:tblGrid>
        </w:tblGridChange>
      </w:tblGrid>
      <w:tr w:rsidR="00EE6936" w:rsidRPr="002B74CE" w14:paraId="29FE1638" w14:textId="77777777" w:rsidTr="002B74CE">
        <w:trPr>
          <w:trHeight w:val="520"/>
        </w:trPr>
        <w:tc>
          <w:tcPr>
            <w:tcW w:w="2394" w:type="dxa"/>
            <w:shd w:val="clear" w:color="auto" w:fill="000000" w:themeFill="text1"/>
            <w:vAlign w:val="center"/>
            <w:tcPrChange w:id="186" w:author="Barbara Macdonald" w:date="2016-04-14T16:12:00Z">
              <w:tcPr>
                <w:tcW w:w="2394" w:type="dxa"/>
              </w:tcPr>
            </w:tcPrChange>
          </w:tcPr>
          <w:p w14:paraId="5AFF85EE" w14:textId="77777777" w:rsidR="00EE6936" w:rsidRPr="002B74CE" w:rsidRDefault="00EE6936" w:rsidP="002B74CE">
            <w:pPr>
              <w:jc w:val="center"/>
              <w:rPr>
                <w:rFonts w:ascii="Open Sans Condensed Light" w:hAnsi="Open Sans Condensed Light" w:cs="Arial"/>
                <w:rPrChange w:id="187" w:author="Barbara Macdonald" w:date="2016-04-14T16:07:00Z">
                  <w:rPr>
                    <w:rFonts w:ascii="Arial" w:hAnsi="Arial" w:cs="Arial"/>
                  </w:rPr>
                </w:rPrChange>
              </w:rPr>
              <w:pPrChange w:id="188" w:author="Barbara Macdonald" w:date="2016-04-14T16:12:00Z">
                <w:pPr/>
              </w:pPrChange>
            </w:pPr>
            <w:r w:rsidRPr="002B74CE">
              <w:rPr>
                <w:rFonts w:ascii="Open Sans Condensed Light" w:hAnsi="Open Sans Condensed Light" w:cs="Arial"/>
                <w:rPrChange w:id="189" w:author="Barbara Macdonald" w:date="2016-04-14T16:07:00Z">
                  <w:rPr>
                    <w:rFonts w:ascii="Arial" w:hAnsi="Arial" w:cs="Arial"/>
                  </w:rPr>
                </w:rPrChange>
              </w:rPr>
              <w:t>Group Member</w:t>
            </w:r>
          </w:p>
        </w:tc>
        <w:tc>
          <w:tcPr>
            <w:tcW w:w="2394" w:type="dxa"/>
            <w:shd w:val="clear" w:color="auto" w:fill="000000" w:themeFill="text1"/>
            <w:vAlign w:val="center"/>
            <w:tcPrChange w:id="190" w:author="Barbara Macdonald" w:date="2016-04-14T16:12:00Z">
              <w:tcPr>
                <w:tcW w:w="2394" w:type="dxa"/>
              </w:tcPr>
            </w:tcPrChange>
          </w:tcPr>
          <w:p w14:paraId="17C1D84D" w14:textId="77777777" w:rsidR="00EE6936" w:rsidRPr="002B74CE" w:rsidRDefault="00EE6936" w:rsidP="002B74CE">
            <w:pPr>
              <w:jc w:val="center"/>
              <w:rPr>
                <w:rFonts w:ascii="Open Sans Condensed Light" w:hAnsi="Open Sans Condensed Light" w:cs="Arial"/>
                <w:rPrChange w:id="191" w:author="Barbara Macdonald" w:date="2016-04-14T16:07:00Z">
                  <w:rPr>
                    <w:rFonts w:ascii="Arial" w:hAnsi="Arial" w:cs="Arial"/>
                  </w:rPr>
                </w:rPrChange>
              </w:rPr>
              <w:pPrChange w:id="192" w:author="Barbara Macdonald" w:date="2016-04-14T16:12:00Z">
                <w:pPr/>
              </w:pPrChange>
            </w:pPr>
            <w:r w:rsidRPr="002B74CE">
              <w:rPr>
                <w:rFonts w:ascii="Open Sans Condensed Light" w:hAnsi="Open Sans Condensed Light" w:cs="Arial"/>
                <w:rPrChange w:id="193" w:author="Barbara Macdonald" w:date="2016-04-14T16:07:00Z">
                  <w:rPr>
                    <w:rFonts w:ascii="Arial" w:hAnsi="Arial" w:cs="Arial"/>
                  </w:rPr>
                </w:rPrChange>
              </w:rPr>
              <w:t>Listen</w:t>
            </w:r>
          </w:p>
        </w:tc>
        <w:tc>
          <w:tcPr>
            <w:tcW w:w="2394" w:type="dxa"/>
            <w:shd w:val="clear" w:color="auto" w:fill="000000" w:themeFill="text1"/>
            <w:vAlign w:val="center"/>
            <w:tcPrChange w:id="194" w:author="Barbara Macdonald" w:date="2016-04-14T16:12:00Z">
              <w:tcPr>
                <w:tcW w:w="2394" w:type="dxa"/>
              </w:tcPr>
            </w:tcPrChange>
          </w:tcPr>
          <w:p w14:paraId="0293B77A" w14:textId="77777777" w:rsidR="00EE6936" w:rsidRPr="002B74CE" w:rsidRDefault="00EE6936" w:rsidP="002B74CE">
            <w:pPr>
              <w:jc w:val="center"/>
              <w:rPr>
                <w:rFonts w:ascii="Open Sans Condensed Light" w:hAnsi="Open Sans Condensed Light" w:cs="Arial"/>
                <w:rPrChange w:id="195" w:author="Barbara Macdonald" w:date="2016-04-14T16:07:00Z">
                  <w:rPr>
                    <w:rFonts w:ascii="Arial" w:hAnsi="Arial" w:cs="Arial"/>
                  </w:rPr>
                </w:rPrChange>
              </w:rPr>
              <w:pPrChange w:id="196" w:author="Barbara Macdonald" w:date="2016-04-14T16:12:00Z">
                <w:pPr/>
              </w:pPrChange>
            </w:pPr>
            <w:r w:rsidRPr="002B74CE">
              <w:rPr>
                <w:rFonts w:ascii="Open Sans Condensed Light" w:hAnsi="Open Sans Condensed Light" w:cs="Arial"/>
                <w:rPrChange w:id="197" w:author="Barbara Macdonald" w:date="2016-04-14T16:07:00Z">
                  <w:rPr>
                    <w:rFonts w:ascii="Arial" w:hAnsi="Arial" w:cs="Arial"/>
                  </w:rPr>
                </w:rPrChange>
              </w:rPr>
              <w:t>Clarify</w:t>
            </w:r>
          </w:p>
        </w:tc>
        <w:tc>
          <w:tcPr>
            <w:tcW w:w="2394" w:type="dxa"/>
            <w:shd w:val="clear" w:color="auto" w:fill="000000" w:themeFill="text1"/>
            <w:vAlign w:val="center"/>
            <w:tcPrChange w:id="198" w:author="Barbara Macdonald" w:date="2016-04-14T16:12:00Z">
              <w:tcPr>
                <w:tcW w:w="2394" w:type="dxa"/>
              </w:tcPr>
            </w:tcPrChange>
          </w:tcPr>
          <w:p w14:paraId="77F26AF4" w14:textId="77777777" w:rsidR="00EE6936" w:rsidRPr="002B74CE" w:rsidRDefault="00EE6936" w:rsidP="002B74CE">
            <w:pPr>
              <w:jc w:val="center"/>
              <w:rPr>
                <w:rFonts w:ascii="Open Sans Condensed Light" w:hAnsi="Open Sans Condensed Light" w:cs="Arial"/>
                <w:rPrChange w:id="199" w:author="Barbara Macdonald" w:date="2016-04-14T16:07:00Z">
                  <w:rPr>
                    <w:rFonts w:ascii="Arial" w:hAnsi="Arial" w:cs="Arial"/>
                  </w:rPr>
                </w:rPrChange>
              </w:rPr>
              <w:pPrChange w:id="200" w:author="Barbara Macdonald" w:date="2016-04-14T16:12:00Z">
                <w:pPr/>
              </w:pPrChange>
            </w:pPr>
            <w:r w:rsidRPr="002B74CE">
              <w:rPr>
                <w:rFonts w:ascii="Open Sans Condensed Light" w:hAnsi="Open Sans Condensed Light" w:cs="Arial"/>
                <w:rPrChange w:id="201" w:author="Barbara Macdonald" w:date="2016-04-14T16:07:00Z">
                  <w:rPr>
                    <w:rFonts w:ascii="Arial" w:hAnsi="Arial" w:cs="Arial"/>
                  </w:rPr>
                </w:rPrChange>
              </w:rPr>
              <w:t>Reflect</w:t>
            </w:r>
          </w:p>
        </w:tc>
      </w:tr>
      <w:tr w:rsidR="00EE6936" w:rsidRPr="002B74CE" w14:paraId="2DB6E76A" w14:textId="77777777" w:rsidTr="002B74CE">
        <w:trPr>
          <w:trHeight w:val="576"/>
        </w:trPr>
        <w:tc>
          <w:tcPr>
            <w:tcW w:w="2394" w:type="dxa"/>
            <w:tcPrChange w:id="202" w:author="Barbara Macdonald" w:date="2016-04-14T16:12:00Z">
              <w:tcPr>
                <w:tcW w:w="2394" w:type="dxa"/>
              </w:tcPr>
            </w:tcPrChange>
          </w:tcPr>
          <w:p w14:paraId="13A72B67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03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04" w:author="Barbara Macdonald" w:date="2016-04-14T16:12:00Z">
              <w:tcPr>
                <w:tcW w:w="2394" w:type="dxa"/>
              </w:tcPr>
            </w:tcPrChange>
          </w:tcPr>
          <w:p w14:paraId="0F38C5B8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05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06" w:author="Barbara Macdonald" w:date="2016-04-14T16:12:00Z">
              <w:tcPr>
                <w:tcW w:w="2394" w:type="dxa"/>
              </w:tcPr>
            </w:tcPrChange>
          </w:tcPr>
          <w:p w14:paraId="1005D945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07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08" w:author="Barbara Macdonald" w:date="2016-04-14T16:12:00Z">
              <w:tcPr>
                <w:tcW w:w="2394" w:type="dxa"/>
              </w:tcPr>
            </w:tcPrChange>
          </w:tcPr>
          <w:p w14:paraId="4B6CF319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09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</w:tr>
      <w:tr w:rsidR="00EE6936" w:rsidRPr="002B74CE" w14:paraId="6274B522" w14:textId="77777777" w:rsidTr="002B74CE">
        <w:trPr>
          <w:trHeight w:val="535"/>
        </w:trPr>
        <w:tc>
          <w:tcPr>
            <w:tcW w:w="2394" w:type="dxa"/>
            <w:tcPrChange w:id="210" w:author="Barbara Macdonald" w:date="2016-04-14T16:12:00Z">
              <w:tcPr>
                <w:tcW w:w="2394" w:type="dxa"/>
              </w:tcPr>
            </w:tcPrChange>
          </w:tcPr>
          <w:p w14:paraId="5CD8A579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11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12" w:author="Barbara Macdonald" w:date="2016-04-14T16:12:00Z">
              <w:tcPr>
                <w:tcW w:w="2394" w:type="dxa"/>
              </w:tcPr>
            </w:tcPrChange>
          </w:tcPr>
          <w:p w14:paraId="7E50F63C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13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14" w:author="Barbara Macdonald" w:date="2016-04-14T16:12:00Z">
              <w:tcPr>
                <w:tcW w:w="2394" w:type="dxa"/>
              </w:tcPr>
            </w:tcPrChange>
          </w:tcPr>
          <w:p w14:paraId="03034F7D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15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16" w:author="Barbara Macdonald" w:date="2016-04-14T16:12:00Z">
              <w:tcPr>
                <w:tcW w:w="2394" w:type="dxa"/>
              </w:tcPr>
            </w:tcPrChange>
          </w:tcPr>
          <w:p w14:paraId="310D3345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17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</w:tr>
      <w:tr w:rsidR="00EE6936" w:rsidRPr="002B74CE" w14:paraId="1E433188" w14:textId="77777777" w:rsidTr="002B74CE">
        <w:trPr>
          <w:trHeight w:val="548"/>
        </w:trPr>
        <w:tc>
          <w:tcPr>
            <w:tcW w:w="2394" w:type="dxa"/>
            <w:tcPrChange w:id="218" w:author="Barbara Macdonald" w:date="2016-04-14T16:12:00Z">
              <w:tcPr>
                <w:tcW w:w="2394" w:type="dxa"/>
              </w:tcPr>
            </w:tcPrChange>
          </w:tcPr>
          <w:p w14:paraId="3255CCBE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19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20" w:author="Barbara Macdonald" w:date="2016-04-14T16:12:00Z">
              <w:tcPr>
                <w:tcW w:w="2394" w:type="dxa"/>
              </w:tcPr>
            </w:tcPrChange>
          </w:tcPr>
          <w:p w14:paraId="209C6460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21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22" w:author="Barbara Macdonald" w:date="2016-04-14T16:12:00Z">
              <w:tcPr>
                <w:tcW w:w="2394" w:type="dxa"/>
              </w:tcPr>
            </w:tcPrChange>
          </w:tcPr>
          <w:p w14:paraId="2AC37810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23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24" w:author="Barbara Macdonald" w:date="2016-04-14T16:12:00Z">
              <w:tcPr>
                <w:tcW w:w="2394" w:type="dxa"/>
              </w:tcPr>
            </w:tcPrChange>
          </w:tcPr>
          <w:p w14:paraId="27E1D8B4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25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</w:tr>
      <w:tr w:rsidR="00EE6936" w:rsidRPr="002B74CE" w14:paraId="68FE49B7" w14:textId="77777777" w:rsidTr="002B74CE">
        <w:trPr>
          <w:trHeight w:val="520"/>
        </w:trPr>
        <w:tc>
          <w:tcPr>
            <w:tcW w:w="2394" w:type="dxa"/>
            <w:tcPrChange w:id="226" w:author="Barbara Macdonald" w:date="2016-04-14T16:12:00Z">
              <w:tcPr>
                <w:tcW w:w="2394" w:type="dxa"/>
              </w:tcPr>
            </w:tcPrChange>
          </w:tcPr>
          <w:p w14:paraId="12CFF478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27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28" w:author="Barbara Macdonald" w:date="2016-04-14T16:12:00Z">
              <w:tcPr>
                <w:tcW w:w="2394" w:type="dxa"/>
              </w:tcPr>
            </w:tcPrChange>
          </w:tcPr>
          <w:p w14:paraId="4EE24CB3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29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30" w:author="Barbara Macdonald" w:date="2016-04-14T16:12:00Z">
              <w:tcPr>
                <w:tcW w:w="2394" w:type="dxa"/>
              </w:tcPr>
            </w:tcPrChange>
          </w:tcPr>
          <w:p w14:paraId="5AA55634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31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32" w:author="Barbara Macdonald" w:date="2016-04-14T16:12:00Z">
              <w:tcPr>
                <w:tcW w:w="2394" w:type="dxa"/>
              </w:tcPr>
            </w:tcPrChange>
          </w:tcPr>
          <w:p w14:paraId="13E8E74E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33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</w:tr>
      <w:tr w:rsidR="00EE6936" w:rsidRPr="002B74CE" w14:paraId="67284FD1" w14:textId="77777777" w:rsidTr="002B74CE">
        <w:trPr>
          <w:trHeight w:val="576"/>
        </w:trPr>
        <w:tc>
          <w:tcPr>
            <w:tcW w:w="2394" w:type="dxa"/>
            <w:tcPrChange w:id="234" w:author="Barbara Macdonald" w:date="2016-04-14T16:12:00Z">
              <w:tcPr>
                <w:tcW w:w="2394" w:type="dxa"/>
              </w:tcPr>
            </w:tcPrChange>
          </w:tcPr>
          <w:p w14:paraId="7E5EDC06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35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36" w:author="Barbara Macdonald" w:date="2016-04-14T16:12:00Z">
              <w:tcPr>
                <w:tcW w:w="2394" w:type="dxa"/>
              </w:tcPr>
            </w:tcPrChange>
          </w:tcPr>
          <w:p w14:paraId="182BDDA0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37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38" w:author="Barbara Macdonald" w:date="2016-04-14T16:12:00Z">
              <w:tcPr>
                <w:tcW w:w="2394" w:type="dxa"/>
              </w:tcPr>
            </w:tcPrChange>
          </w:tcPr>
          <w:p w14:paraId="65E1F7F3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39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  <w:tc>
          <w:tcPr>
            <w:tcW w:w="2394" w:type="dxa"/>
            <w:tcPrChange w:id="240" w:author="Barbara Macdonald" w:date="2016-04-14T16:12:00Z">
              <w:tcPr>
                <w:tcW w:w="2394" w:type="dxa"/>
              </w:tcPr>
            </w:tcPrChange>
          </w:tcPr>
          <w:p w14:paraId="28F2014B" w14:textId="77777777" w:rsidR="00EE6936" w:rsidRPr="002B74CE" w:rsidRDefault="00EE6936" w:rsidP="00A420A1">
            <w:pPr>
              <w:rPr>
                <w:rFonts w:ascii="Open Sans Condensed Light" w:hAnsi="Open Sans Condensed Light" w:cs="Arial"/>
                <w:rPrChange w:id="241" w:author="Barbara Macdonald" w:date="2016-04-14T16:07:00Z">
                  <w:rPr>
                    <w:rFonts w:ascii="Arial" w:hAnsi="Arial" w:cs="Arial"/>
                  </w:rPr>
                </w:rPrChange>
              </w:rPr>
            </w:pPr>
          </w:p>
        </w:tc>
      </w:tr>
    </w:tbl>
    <w:p w14:paraId="108B0043" w14:textId="77777777" w:rsidR="00EE6936" w:rsidRPr="00542576" w:rsidRDefault="00EE6936" w:rsidP="00EE6936">
      <w:pPr>
        <w:rPr>
          <w:rFonts w:ascii="Open Sans" w:hAnsi="Open Sans"/>
          <w:rPrChange w:id="242" w:author="Barbara Macdonald" w:date="2016-04-14T15:59:00Z">
            <w:rPr/>
          </w:rPrChange>
        </w:rPr>
      </w:pPr>
    </w:p>
    <w:p w14:paraId="3F95BD11" w14:textId="77777777" w:rsidR="00EE6936" w:rsidRPr="004A4BC7" w:rsidRDefault="00EE6936" w:rsidP="00EE6936">
      <w:pPr>
        <w:rPr>
          <w:rFonts w:ascii="Open Sans Semibold" w:hAnsi="Open Sans Semibold" w:cs="Arial"/>
          <w:b/>
          <w:bCs/>
          <w:color w:val="C00000"/>
          <w:sz w:val="36"/>
          <w:szCs w:val="36"/>
          <w:rPrChange w:id="243" w:author="Barbara Macdonald" w:date="2016-04-14T16:04:00Z">
            <w:rPr>
              <w:rFonts w:ascii="Arial" w:hAnsi="Arial" w:cs="Arial"/>
              <w:b/>
            </w:rPr>
          </w:rPrChange>
        </w:rPr>
      </w:pPr>
      <w:r w:rsidRPr="004A4BC7">
        <w:rPr>
          <w:rFonts w:ascii="Open Sans Semibold" w:hAnsi="Open Sans Semibold" w:cs="Arial"/>
          <w:b/>
          <w:bCs/>
          <w:color w:val="C00000"/>
          <w:sz w:val="36"/>
          <w:szCs w:val="36"/>
          <w:rPrChange w:id="244" w:author="Barbara Macdonald" w:date="2016-04-14T16:04:00Z">
            <w:rPr>
              <w:rFonts w:ascii="Arial" w:hAnsi="Arial" w:cs="Arial"/>
              <w:b/>
            </w:rPr>
          </w:rPrChange>
        </w:rPr>
        <w:t xml:space="preserve">Legend: </w:t>
      </w:r>
    </w:p>
    <w:p w14:paraId="6E830DE3" w14:textId="77777777" w:rsidR="00EE6936" w:rsidRPr="00542576" w:rsidRDefault="00EE6936" w:rsidP="00EE6936">
      <w:pPr>
        <w:rPr>
          <w:rFonts w:ascii="Open Sans" w:hAnsi="Open Sans" w:cs="Arial"/>
          <w:rPrChange w:id="245" w:author="Barbara Macdonald" w:date="2016-04-14T15:59:00Z">
            <w:rPr>
              <w:rFonts w:ascii="Arial" w:hAnsi="Arial" w:cs="Arial"/>
            </w:rPr>
          </w:rPrChange>
        </w:rPr>
      </w:pPr>
      <w:r w:rsidRPr="003B5DF4">
        <w:rPr>
          <w:rFonts w:ascii="Open Sans" w:hAnsi="Open Sans" w:cs="Arial"/>
          <w:b/>
          <w:rPrChange w:id="246" w:author="Barbara Macdonald" w:date="2016-04-14T16:12:00Z">
            <w:rPr>
              <w:rFonts w:ascii="Arial" w:hAnsi="Arial" w:cs="Arial"/>
            </w:rPr>
          </w:rPrChange>
        </w:rPr>
        <w:t>Listen:</w:t>
      </w:r>
      <w:r w:rsidRPr="00542576">
        <w:rPr>
          <w:rFonts w:ascii="Open Sans" w:hAnsi="Open Sans" w:cs="Arial"/>
          <w:rPrChange w:id="247" w:author="Barbara Macdonald" w:date="2016-04-14T15:59:00Z">
            <w:rPr>
              <w:rFonts w:ascii="Arial" w:hAnsi="Arial" w:cs="Arial"/>
            </w:rPr>
          </w:rPrChange>
        </w:rPr>
        <w:t xml:space="preserve"> What feedback is this person telling you? Is this legitimate feedback? How well did you listen to the feedback?</w:t>
      </w:r>
    </w:p>
    <w:p w14:paraId="34B8C011" w14:textId="77777777" w:rsidR="00EE6936" w:rsidRPr="00542576" w:rsidRDefault="00EE6936" w:rsidP="00EE6936">
      <w:pPr>
        <w:rPr>
          <w:rFonts w:ascii="Open Sans" w:hAnsi="Open Sans" w:cs="Arial"/>
          <w:rPrChange w:id="248" w:author="Barbara Macdonald" w:date="2016-04-14T15:59:00Z">
            <w:rPr>
              <w:rFonts w:ascii="Arial" w:hAnsi="Arial" w:cs="Arial"/>
            </w:rPr>
          </w:rPrChange>
        </w:rPr>
      </w:pPr>
      <w:r w:rsidRPr="003B5DF4">
        <w:rPr>
          <w:rFonts w:ascii="Open Sans" w:hAnsi="Open Sans" w:cs="Arial"/>
          <w:b/>
          <w:rPrChange w:id="249" w:author="Barbara Macdonald" w:date="2016-04-14T16:12:00Z">
            <w:rPr>
              <w:rFonts w:ascii="Arial" w:hAnsi="Arial" w:cs="Arial"/>
            </w:rPr>
          </w:rPrChange>
        </w:rPr>
        <w:t>Clarify:</w:t>
      </w:r>
      <w:r w:rsidRPr="00542576">
        <w:rPr>
          <w:rFonts w:ascii="Open Sans" w:hAnsi="Open Sans" w:cs="Arial"/>
          <w:rPrChange w:id="250" w:author="Barbara Macdonald" w:date="2016-04-14T15:59:00Z">
            <w:rPr>
              <w:rFonts w:ascii="Arial" w:hAnsi="Arial" w:cs="Arial"/>
            </w:rPr>
          </w:rPrChange>
        </w:rPr>
        <w:t xml:space="preserve"> What question or questions did you ask to make sure you understood their feedback?</w:t>
      </w:r>
    </w:p>
    <w:p w14:paraId="2EAD16BB" w14:textId="0C331A04" w:rsidR="00EE6936" w:rsidRPr="00542576" w:rsidDel="003B5DF4" w:rsidRDefault="00EE6936" w:rsidP="00EE6936">
      <w:pPr>
        <w:rPr>
          <w:del w:id="251" w:author="Barbara Macdonald" w:date="2016-04-14T16:12:00Z"/>
          <w:rFonts w:ascii="Open Sans" w:hAnsi="Open Sans" w:cs="Arial"/>
          <w:rPrChange w:id="252" w:author="Barbara Macdonald" w:date="2016-04-14T15:59:00Z">
            <w:rPr>
              <w:del w:id="253" w:author="Barbara Macdonald" w:date="2016-04-14T16:12:00Z"/>
              <w:rFonts w:ascii="Arial" w:hAnsi="Arial" w:cs="Arial"/>
            </w:rPr>
          </w:rPrChange>
        </w:rPr>
      </w:pPr>
      <w:r w:rsidRPr="003B5DF4">
        <w:rPr>
          <w:rFonts w:ascii="Open Sans" w:hAnsi="Open Sans" w:cs="Arial"/>
          <w:b/>
          <w:rPrChange w:id="254" w:author="Barbara Macdonald" w:date="2016-04-14T16:12:00Z">
            <w:rPr>
              <w:rFonts w:ascii="Arial" w:hAnsi="Arial" w:cs="Arial"/>
            </w:rPr>
          </w:rPrChange>
        </w:rPr>
        <w:t>Reflect:</w:t>
      </w:r>
      <w:r w:rsidRPr="00542576">
        <w:rPr>
          <w:rFonts w:ascii="Open Sans" w:hAnsi="Open Sans" w:cs="Arial"/>
          <w:rPrChange w:id="255" w:author="Barbara Macdonald" w:date="2016-04-14T15:59:00Z">
            <w:rPr>
              <w:rFonts w:ascii="Arial" w:hAnsi="Arial" w:cs="Arial"/>
            </w:rPr>
          </w:rPrChange>
        </w:rPr>
        <w:t xml:space="preserve"> How will you incorporate this feedback into future actions or behaviours?</w:t>
      </w:r>
      <w:ins w:id="256" w:author="Barbara Macdonald" w:date="2016-04-14T16:12:00Z">
        <w:r w:rsidR="003B5DF4" w:rsidRPr="00542576" w:rsidDel="003B5DF4">
          <w:rPr>
            <w:rFonts w:ascii="Open Sans" w:hAnsi="Open Sans" w:cs="Arial"/>
            <w:rPrChange w:id="257" w:author="Barbara Macdonald" w:date="2016-04-14T15:59:00Z">
              <w:rPr>
                <w:rFonts w:ascii="Open Sans" w:hAnsi="Open Sans" w:cs="Arial"/>
              </w:rPr>
            </w:rPrChange>
          </w:rPr>
          <w:t xml:space="preserve"> </w:t>
        </w:r>
      </w:ins>
      <w:bookmarkStart w:id="258" w:name="_GoBack"/>
      <w:bookmarkEnd w:id="258"/>
    </w:p>
    <w:p w14:paraId="414DD382" w14:textId="77777777" w:rsidR="00116296" w:rsidRPr="00542576" w:rsidRDefault="00116296">
      <w:pPr>
        <w:rPr>
          <w:rFonts w:ascii="Open Sans" w:hAnsi="Open Sans"/>
          <w:rPrChange w:id="259" w:author="Barbara Macdonald" w:date="2016-04-14T15:59:00Z">
            <w:rPr/>
          </w:rPrChange>
        </w:rPr>
      </w:pPr>
    </w:p>
    <w:sectPr w:rsidR="00116296" w:rsidRPr="00542576" w:rsidSect="004A4BC7">
      <w:headerReference w:type="default" r:id="rId6"/>
      <w:pgSz w:w="12240" w:h="15840"/>
      <w:pgMar w:top="1985" w:right="1440" w:bottom="1134" w:left="1440" w:header="720" w:footer="720" w:gutter="0"/>
      <w:cols w:space="720"/>
      <w:docGrid w:linePitch="360"/>
      <w:sectPrChange w:id="261" w:author="Barbara Macdonald" w:date="2016-04-14T16:06:00Z">
        <w:sectPr w:rsidR="00116296" w:rsidRPr="00542576" w:rsidSect="004A4BC7">
          <w:pgMar w:top="1440" w:right="1440" w:bottom="1440" w:left="1440" w:header="720" w:footer="720" w:gutter="0"/>
        </w:sectPr>
      </w:sectPrChange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F7C7A9" w14:textId="77777777" w:rsidR="00786F1E" w:rsidRDefault="00786F1E" w:rsidP="00542576">
      <w:pPr>
        <w:spacing w:after="0" w:line="240" w:lineRule="auto"/>
      </w:pPr>
      <w:r>
        <w:separator/>
      </w:r>
    </w:p>
  </w:endnote>
  <w:endnote w:type="continuationSeparator" w:id="0">
    <w:p w14:paraId="0E6BC3B9" w14:textId="77777777" w:rsidR="00786F1E" w:rsidRDefault="00786F1E" w:rsidP="00542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Open Sans Condensed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CB8B7" w14:textId="77777777" w:rsidR="00786F1E" w:rsidRDefault="00786F1E" w:rsidP="00542576">
      <w:pPr>
        <w:spacing w:after="0" w:line="240" w:lineRule="auto"/>
      </w:pPr>
      <w:r>
        <w:separator/>
      </w:r>
    </w:p>
  </w:footnote>
  <w:footnote w:type="continuationSeparator" w:id="0">
    <w:p w14:paraId="3ABEC329" w14:textId="77777777" w:rsidR="00786F1E" w:rsidRDefault="00786F1E" w:rsidP="00542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8D746" w14:textId="77777777" w:rsidR="00542576" w:rsidRDefault="00542576">
    <w:pPr>
      <w:pStyle w:val="Header"/>
    </w:pPr>
    <w:ins w:id="260" w:author="Barbara Macdonald" w:date="2016-04-14T15:54:00Z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72577E8" wp14:editId="4375A69E">
            <wp:simplePos x="0" y="0"/>
            <wp:positionH relativeFrom="margin">
              <wp:posOffset>-977900</wp:posOffset>
            </wp:positionH>
            <wp:positionV relativeFrom="margin">
              <wp:posOffset>-1170305</wp:posOffset>
            </wp:positionV>
            <wp:extent cx="7887600" cy="1087200"/>
            <wp:effectExtent l="0" t="0" r="12065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eader.tiff"/>
                    <pic:cNvPicPr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7600" cy="108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ins>
  </w:p>
</w:hdr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nnifer Smith">
    <w15:presenceInfo w15:providerId="AD" w15:userId="S-1-5-21-3878558420-2716598543-3751540048-176881"/>
  </w15:person>
  <w15:person w15:author="Barbara Macdonald">
    <w15:presenceInfo w15:providerId="Windows Live" w15:userId="b664f66b5f7fb2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/>
  <w:trackRevisions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36"/>
    <w:rsid w:val="00093FB0"/>
    <w:rsid w:val="00116296"/>
    <w:rsid w:val="002B74CE"/>
    <w:rsid w:val="003B5DF4"/>
    <w:rsid w:val="004A4BC7"/>
    <w:rsid w:val="00542576"/>
    <w:rsid w:val="00786F1E"/>
    <w:rsid w:val="00EE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5E31A"/>
  <w15:chartTrackingRefBased/>
  <w15:docId w15:val="{451EB8C5-BE9E-4886-A3ED-F640E11C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9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69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93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B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576"/>
  </w:style>
  <w:style w:type="paragraph" w:styleId="Footer">
    <w:name w:val="footer"/>
    <w:basedOn w:val="Normal"/>
    <w:link w:val="FooterChar"/>
    <w:uiPriority w:val="99"/>
    <w:unhideWhenUsed/>
    <w:rsid w:val="00542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7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341</Words>
  <Characters>1946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MacDowall</dc:creator>
  <cp:keywords/>
  <dc:description/>
  <cp:lastModifiedBy>Barbara Macdonald</cp:lastModifiedBy>
  <cp:revision>4</cp:revision>
  <dcterms:created xsi:type="dcterms:W3CDTF">2016-04-14T20:06:00Z</dcterms:created>
  <dcterms:modified xsi:type="dcterms:W3CDTF">2016-04-14T20:12:00Z</dcterms:modified>
</cp:coreProperties>
</file>