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7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7"/>
        <w:gridCol w:w="3623"/>
        <w:gridCol w:w="3623"/>
        <w:gridCol w:w="3623"/>
      </w:tblGrid>
      <w:tr w:rsidR="007657FF" w:rsidRPr="00D032F0" w14:paraId="67DCB11A" w14:textId="77777777" w:rsidTr="007657FF">
        <w:trPr>
          <w:trHeight w:val="536"/>
        </w:trPr>
        <w:tc>
          <w:tcPr>
            <w:tcW w:w="1867" w:type="dxa"/>
            <w:shd w:val="clear" w:color="auto" w:fill="000000" w:themeFill="text1"/>
          </w:tcPr>
          <w:p w14:paraId="6F86E083" w14:textId="77777777" w:rsidR="007657FF" w:rsidRPr="004C7242" w:rsidRDefault="007657FF" w:rsidP="007657F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C7242">
              <w:rPr>
                <w:rFonts w:ascii="Arial" w:hAnsi="Arial" w:cs="Arial"/>
                <w:b/>
                <w:color w:val="FFFFFF" w:themeColor="background1"/>
              </w:rPr>
              <w:t>Skill</w:t>
            </w:r>
          </w:p>
        </w:tc>
        <w:tc>
          <w:tcPr>
            <w:tcW w:w="3623" w:type="dxa"/>
            <w:shd w:val="clear" w:color="auto" w:fill="000000" w:themeFill="text1"/>
          </w:tcPr>
          <w:p w14:paraId="08EEF40E" w14:textId="4322D444" w:rsidR="007657FF" w:rsidRPr="004C7242" w:rsidRDefault="007657FF" w:rsidP="007657F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C7242">
              <w:rPr>
                <w:rFonts w:ascii="Arial" w:hAnsi="Arial" w:cs="Arial"/>
                <w:b/>
                <w:color w:val="FFFFFF" w:themeColor="background1"/>
              </w:rPr>
              <w:t>Exceeds – 5</w:t>
            </w:r>
          </w:p>
        </w:tc>
        <w:tc>
          <w:tcPr>
            <w:tcW w:w="3623" w:type="dxa"/>
            <w:shd w:val="clear" w:color="auto" w:fill="000000" w:themeFill="text1"/>
          </w:tcPr>
          <w:p w14:paraId="3281C065" w14:textId="6EA1ED14" w:rsidR="007657FF" w:rsidRPr="004C7242" w:rsidRDefault="007657FF" w:rsidP="007657F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C7242">
              <w:rPr>
                <w:rFonts w:ascii="Arial" w:hAnsi="Arial" w:cs="Arial"/>
                <w:b/>
                <w:color w:val="FFFFFF" w:themeColor="background1"/>
              </w:rPr>
              <w:t>Meets – 3</w:t>
            </w:r>
          </w:p>
        </w:tc>
        <w:tc>
          <w:tcPr>
            <w:tcW w:w="3623" w:type="dxa"/>
            <w:shd w:val="clear" w:color="auto" w:fill="000000" w:themeFill="text1"/>
          </w:tcPr>
          <w:p w14:paraId="245FF056" w14:textId="392DF0F5" w:rsidR="007657FF" w:rsidRPr="004C7242" w:rsidRDefault="007657FF" w:rsidP="007657F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C7242">
              <w:rPr>
                <w:rFonts w:ascii="Arial" w:hAnsi="Arial" w:cs="Arial"/>
                <w:b/>
                <w:color w:val="FFFFFF" w:themeColor="background1"/>
              </w:rPr>
              <w:t>Needs Revision – 1</w:t>
            </w:r>
          </w:p>
        </w:tc>
      </w:tr>
      <w:tr w:rsidR="007657FF" w:rsidRPr="00D032F0" w14:paraId="225D05ED" w14:textId="77777777" w:rsidTr="007657FF">
        <w:trPr>
          <w:trHeight w:val="1151"/>
        </w:trPr>
        <w:tc>
          <w:tcPr>
            <w:tcW w:w="1867" w:type="dxa"/>
          </w:tcPr>
          <w:p w14:paraId="18830DDC" w14:textId="77777777" w:rsidR="007657FF" w:rsidRPr="00D032F0" w:rsidRDefault="007657FF" w:rsidP="007657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623" w:type="dxa"/>
          </w:tcPr>
          <w:p w14:paraId="2A360062" w14:textId="77777777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 xml:space="preserve">All sections completed with full details and answers </w:t>
            </w:r>
          </w:p>
          <w:p w14:paraId="1DE4DAF5" w14:textId="74B9749C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Posting directly related to field of study</w:t>
            </w:r>
          </w:p>
        </w:tc>
        <w:tc>
          <w:tcPr>
            <w:tcW w:w="3623" w:type="dxa"/>
          </w:tcPr>
          <w:p w14:paraId="551111B9" w14:textId="77777777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 xml:space="preserve">Sections completed </w:t>
            </w:r>
          </w:p>
          <w:p w14:paraId="4C95F320" w14:textId="0AE1D0FC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Posting generally related to field of study</w:t>
            </w:r>
          </w:p>
        </w:tc>
        <w:tc>
          <w:tcPr>
            <w:tcW w:w="3623" w:type="dxa"/>
          </w:tcPr>
          <w:p w14:paraId="76B77B79" w14:textId="36BEB0EB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Some sections incomplete or missing</w:t>
            </w:r>
          </w:p>
          <w:p w14:paraId="03C31570" w14:textId="5820F1BD" w:rsidR="007657FF" w:rsidRPr="00584454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Posting not related to field of study</w:t>
            </w:r>
          </w:p>
        </w:tc>
      </w:tr>
      <w:tr w:rsidR="007657FF" w:rsidRPr="00D032F0" w14:paraId="0FE72AA3" w14:textId="77777777" w:rsidTr="007657FF">
        <w:trPr>
          <w:trHeight w:val="940"/>
        </w:trPr>
        <w:tc>
          <w:tcPr>
            <w:tcW w:w="1867" w:type="dxa"/>
          </w:tcPr>
          <w:p w14:paraId="65B91622" w14:textId="77777777" w:rsidR="007657FF" w:rsidRPr="00D032F0" w:rsidRDefault="007657FF" w:rsidP="007657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Qualifications </w:t>
            </w:r>
            <w:r w:rsidRPr="00D032F0">
              <w:rPr>
                <w:rFonts w:ascii="Arial" w:hAnsi="Arial" w:cs="Arial"/>
                <w:b/>
              </w:rPr>
              <w:t>Analysis</w:t>
            </w:r>
          </w:p>
          <w:p w14:paraId="089309AB" w14:textId="77777777" w:rsidR="007657FF" w:rsidRDefault="007657FF" w:rsidP="007657FF">
            <w:pPr>
              <w:rPr>
                <w:rFonts w:ascii="Arial" w:hAnsi="Arial" w:cs="Arial"/>
                <w:b/>
              </w:rPr>
            </w:pPr>
          </w:p>
        </w:tc>
        <w:tc>
          <w:tcPr>
            <w:tcW w:w="3623" w:type="dxa"/>
          </w:tcPr>
          <w:p w14:paraId="688668CA" w14:textId="09BB69AE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 xml:space="preserve">Fully identifies connections and gaps with education </w:t>
            </w:r>
          </w:p>
        </w:tc>
        <w:tc>
          <w:tcPr>
            <w:tcW w:w="3623" w:type="dxa"/>
          </w:tcPr>
          <w:p w14:paraId="30149AD4" w14:textId="141B00CE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Generally identifies connections and gaps with education</w:t>
            </w:r>
          </w:p>
        </w:tc>
        <w:tc>
          <w:tcPr>
            <w:tcW w:w="3623" w:type="dxa"/>
          </w:tcPr>
          <w:p w14:paraId="0BE6AD81" w14:textId="2F9CDE9B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Connections and gaps with education not properly identified</w:t>
            </w:r>
          </w:p>
        </w:tc>
      </w:tr>
      <w:tr w:rsidR="007657FF" w:rsidRPr="00D032F0" w14:paraId="7C83B8E7" w14:textId="77777777" w:rsidTr="007657FF">
        <w:trPr>
          <w:trHeight w:val="898"/>
        </w:trPr>
        <w:tc>
          <w:tcPr>
            <w:tcW w:w="1867" w:type="dxa"/>
          </w:tcPr>
          <w:p w14:paraId="325B616B" w14:textId="77777777" w:rsidR="007657FF" w:rsidRPr="00D032F0" w:rsidRDefault="007657FF" w:rsidP="007657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Experience </w:t>
            </w:r>
            <w:r w:rsidRPr="00D032F0">
              <w:rPr>
                <w:rFonts w:ascii="Arial" w:hAnsi="Arial" w:cs="Arial"/>
                <w:b/>
              </w:rPr>
              <w:t>Analysis</w:t>
            </w:r>
          </w:p>
          <w:p w14:paraId="76B5142B" w14:textId="77777777" w:rsidR="007657FF" w:rsidRDefault="007657FF" w:rsidP="007657FF">
            <w:pPr>
              <w:rPr>
                <w:rFonts w:ascii="Arial" w:hAnsi="Arial" w:cs="Arial"/>
                <w:b/>
              </w:rPr>
            </w:pPr>
          </w:p>
        </w:tc>
        <w:tc>
          <w:tcPr>
            <w:tcW w:w="3623" w:type="dxa"/>
          </w:tcPr>
          <w:p w14:paraId="473E69A2" w14:textId="75D1E5FD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Fully identifies connections and gaps with experience</w:t>
            </w:r>
          </w:p>
        </w:tc>
        <w:tc>
          <w:tcPr>
            <w:tcW w:w="3623" w:type="dxa"/>
          </w:tcPr>
          <w:p w14:paraId="6AFAAD95" w14:textId="77777777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Generally identifies connections and gaps with experience</w:t>
            </w:r>
          </w:p>
          <w:p w14:paraId="74E9DC69" w14:textId="77777777" w:rsidR="007657FF" w:rsidRPr="00D032F0" w:rsidRDefault="007657FF" w:rsidP="00064CEC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3" w:type="dxa"/>
          </w:tcPr>
          <w:p w14:paraId="1BD3AEB5" w14:textId="21848B89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Connections and gaps with experience not properly identified</w:t>
            </w:r>
          </w:p>
        </w:tc>
      </w:tr>
      <w:tr w:rsidR="007657FF" w:rsidRPr="00D032F0" w14:paraId="00EAF72B" w14:textId="77777777" w:rsidTr="007657FF">
        <w:trPr>
          <w:trHeight w:val="856"/>
        </w:trPr>
        <w:tc>
          <w:tcPr>
            <w:tcW w:w="1867" w:type="dxa"/>
          </w:tcPr>
          <w:p w14:paraId="6459693B" w14:textId="77777777" w:rsidR="007657FF" w:rsidRPr="00D032F0" w:rsidRDefault="007657FF" w:rsidP="007657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Skills </w:t>
            </w:r>
            <w:r w:rsidRPr="00D032F0">
              <w:rPr>
                <w:rFonts w:ascii="Arial" w:hAnsi="Arial" w:cs="Arial"/>
                <w:b/>
              </w:rPr>
              <w:t>Analysis</w:t>
            </w:r>
          </w:p>
          <w:p w14:paraId="5526EB40" w14:textId="77777777" w:rsidR="007657FF" w:rsidRDefault="007657FF" w:rsidP="007657FF">
            <w:pPr>
              <w:rPr>
                <w:rFonts w:ascii="Arial" w:hAnsi="Arial" w:cs="Arial"/>
                <w:b/>
              </w:rPr>
            </w:pPr>
          </w:p>
        </w:tc>
        <w:tc>
          <w:tcPr>
            <w:tcW w:w="3623" w:type="dxa"/>
          </w:tcPr>
          <w:p w14:paraId="56875659" w14:textId="10711A71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Fully identifies connections and gaps with qualifications</w:t>
            </w:r>
          </w:p>
        </w:tc>
        <w:tc>
          <w:tcPr>
            <w:tcW w:w="3623" w:type="dxa"/>
          </w:tcPr>
          <w:p w14:paraId="4D45E9A1" w14:textId="2DE229A9" w:rsidR="007657FF" w:rsidRPr="00D032F0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Generally identifies connections and gaps with qualifications</w:t>
            </w:r>
          </w:p>
        </w:tc>
        <w:tc>
          <w:tcPr>
            <w:tcW w:w="3623" w:type="dxa"/>
          </w:tcPr>
          <w:p w14:paraId="511BE8E4" w14:textId="4AB99996" w:rsidR="007657FF" w:rsidRPr="00B303E4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2F0">
              <w:rPr>
                <w:rFonts w:ascii="Arial" w:hAnsi="Arial" w:cs="Arial"/>
                <w:sz w:val="20"/>
                <w:szCs w:val="20"/>
              </w:rPr>
              <w:t>Connections and gaps with qualifications not properly identified</w:t>
            </w:r>
          </w:p>
        </w:tc>
      </w:tr>
      <w:tr w:rsidR="007657FF" w:rsidRPr="00D032F0" w14:paraId="39A71DAD" w14:textId="77777777" w:rsidTr="007657FF">
        <w:trPr>
          <w:trHeight w:val="1121"/>
        </w:trPr>
        <w:tc>
          <w:tcPr>
            <w:tcW w:w="1867" w:type="dxa"/>
            <w:tcBorders>
              <w:bottom w:val="single" w:sz="4" w:space="0" w:color="auto"/>
            </w:tcBorders>
          </w:tcPr>
          <w:p w14:paraId="5118E99D" w14:textId="17C9F998" w:rsidR="007657FF" w:rsidRDefault="007657FF" w:rsidP="007657FF">
            <w:pPr>
              <w:rPr>
                <w:rFonts w:ascii="Arial" w:hAnsi="Arial" w:cs="Arial"/>
                <w:b/>
              </w:rPr>
            </w:pPr>
            <w:del w:id="0" w:author="Jennifer Smith" w:date="2016-02-22T14:50:00Z">
              <w:r w:rsidDel="005F574F">
                <w:rPr>
                  <w:rFonts w:ascii="Arial" w:hAnsi="Arial" w:cs="Arial"/>
                  <w:b/>
                </w:rPr>
                <w:delText>Vision</w:delText>
              </w:r>
            </w:del>
          </w:p>
        </w:tc>
        <w:tc>
          <w:tcPr>
            <w:tcW w:w="3623" w:type="dxa"/>
            <w:tcBorders>
              <w:bottom w:val="single" w:sz="4" w:space="0" w:color="auto"/>
            </w:tcBorders>
          </w:tcPr>
          <w:p w14:paraId="5E101A85" w14:textId="19526797" w:rsidR="007657FF" w:rsidRPr="00D032F0" w:rsidDel="005F574F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del w:id="1" w:author="Jennifer Smith" w:date="2016-02-22T14:50:00Z"/>
                <w:rFonts w:ascii="Arial" w:hAnsi="Arial" w:cs="Arial"/>
                <w:sz w:val="20"/>
                <w:szCs w:val="20"/>
              </w:rPr>
            </w:pPr>
            <w:del w:id="2" w:author="Jennifer Smith" w:date="2016-02-22T14:50:00Z">
              <w:r w:rsidRPr="00D032F0" w:rsidDel="005F574F">
                <w:rPr>
                  <w:rFonts w:ascii="Arial" w:hAnsi="Arial" w:cs="Arial"/>
                  <w:sz w:val="20"/>
                  <w:szCs w:val="20"/>
                </w:rPr>
                <w:delText>Posting is completely realistic position to obtain</w:delText>
              </w:r>
            </w:del>
          </w:p>
          <w:p w14:paraId="2AD6465F" w14:textId="48D112C5" w:rsidR="007657FF" w:rsidRPr="00D032F0" w:rsidDel="005F574F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del w:id="3" w:author="Jennifer Smith" w:date="2016-02-22T14:50:00Z"/>
                <w:rFonts w:ascii="Arial" w:hAnsi="Arial" w:cs="Arial"/>
                <w:sz w:val="20"/>
                <w:szCs w:val="20"/>
              </w:rPr>
            </w:pPr>
            <w:del w:id="4" w:author="Jennifer Smith" w:date="2016-02-22T14:50:00Z">
              <w:r w:rsidRPr="00D032F0" w:rsidDel="005F574F">
                <w:rPr>
                  <w:rFonts w:ascii="Arial" w:hAnsi="Arial" w:cs="Arial"/>
                  <w:sz w:val="20"/>
                  <w:szCs w:val="20"/>
                </w:rPr>
                <w:delText>Provides compelling reason job would be a fit</w:delText>
              </w:r>
            </w:del>
          </w:p>
          <w:p w14:paraId="5E73FD41" w14:textId="77777777" w:rsidR="007657FF" w:rsidRPr="00D032F0" w:rsidRDefault="007657FF" w:rsidP="00064CEC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3" w:type="dxa"/>
            <w:tcBorders>
              <w:bottom w:val="single" w:sz="4" w:space="0" w:color="auto"/>
            </w:tcBorders>
          </w:tcPr>
          <w:p w14:paraId="58650E09" w14:textId="0481D408" w:rsidR="007657FF" w:rsidRPr="00D032F0" w:rsidDel="005F574F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del w:id="5" w:author="Jennifer Smith" w:date="2016-02-22T14:50:00Z"/>
                <w:rFonts w:ascii="Arial" w:hAnsi="Arial" w:cs="Arial"/>
                <w:sz w:val="20"/>
                <w:szCs w:val="20"/>
              </w:rPr>
            </w:pPr>
            <w:del w:id="6" w:author="Jennifer Smith" w:date="2016-02-22T14:50:00Z">
              <w:r w:rsidRPr="00D032F0" w:rsidDel="005F574F">
                <w:rPr>
                  <w:rFonts w:ascii="Arial" w:hAnsi="Arial" w:cs="Arial"/>
                  <w:sz w:val="20"/>
                  <w:szCs w:val="20"/>
                </w:rPr>
                <w:delText xml:space="preserve">Posting </w:delText>
              </w:r>
              <w:r w:rsidDel="005F574F">
                <w:rPr>
                  <w:rFonts w:ascii="Arial" w:hAnsi="Arial" w:cs="Arial"/>
                  <w:sz w:val="20"/>
                  <w:szCs w:val="20"/>
                </w:rPr>
                <w:delText>somewhat</w:delText>
              </w:r>
              <w:r w:rsidRPr="00D032F0" w:rsidDel="005F574F">
                <w:rPr>
                  <w:rFonts w:ascii="Arial" w:hAnsi="Arial" w:cs="Arial"/>
                  <w:sz w:val="20"/>
                  <w:szCs w:val="20"/>
                </w:rPr>
                <w:delText xml:space="preserve"> realistic position to obtain</w:delText>
              </w:r>
            </w:del>
          </w:p>
          <w:p w14:paraId="37D860B6" w14:textId="0D6C528A" w:rsidR="007657FF" w:rsidRPr="00D032F0" w:rsidDel="005F574F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del w:id="7" w:author="Jennifer Smith" w:date="2016-02-22T14:50:00Z"/>
                <w:rFonts w:ascii="Arial" w:hAnsi="Arial" w:cs="Arial"/>
                <w:sz w:val="20"/>
                <w:szCs w:val="20"/>
              </w:rPr>
            </w:pPr>
            <w:del w:id="8" w:author="Jennifer Smith" w:date="2016-02-22T14:50:00Z">
              <w:r w:rsidRPr="00D032F0" w:rsidDel="005F574F">
                <w:rPr>
                  <w:rFonts w:ascii="Arial" w:hAnsi="Arial" w:cs="Arial"/>
                  <w:sz w:val="20"/>
                  <w:szCs w:val="20"/>
                </w:rPr>
                <w:delText>Provides reason job would be a fit</w:delText>
              </w:r>
            </w:del>
          </w:p>
          <w:p w14:paraId="1781292D" w14:textId="77777777" w:rsidR="007657FF" w:rsidRPr="00D032F0" w:rsidRDefault="007657FF" w:rsidP="00064CEC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3" w:type="dxa"/>
            <w:tcBorders>
              <w:bottom w:val="single" w:sz="4" w:space="0" w:color="auto"/>
            </w:tcBorders>
          </w:tcPr>
          <w:p w14:paraId="43C70055" w14:textId="528E482A" w:rsidR="007657FF" w:rsidRPr="00D032F0" w:rsidDel="005F574F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del w:id="9" w:author="Jennifer Smith" w:date="2016-02-22T14:50:00Z"/>
                <w:rFonts w:ascii="Arial" w:hAnsi="Arial" w:cs="Arial"/>
                <w:sz w:val="20"/>
                <w:szCs w:val="20"/>
              </w:rPr>
            </w:pPr>
            <w:del w:id="10" w:author="Jennifer Smith" w:date="2016-02-22T14:50:00Z">
              <w:r w:rsidRPr="00D032F0" w:rsidDel="005F574F">
                <w:rPr>
                  <w:rFonts w:ascii="Arial" w:hAnsi="Arial" w:cs="Arial"/>
                  <w:sz w:val="20"/>
                  <w:szCs w:val="20"/>
                </w:rPr>
                <w:delText xml:space="preserve">Posting not realistic or obtainable </w:delText>
              </w:r>
            </w:del>
          </w:p>
          <w:p w14:paraId="44648915" w14:textId="5D840833" w:rsidR="007657FF" w:rsidRPr="00D032F0" w:rsidDel="005F574F" w:rsidRDefault="007657FF" w:rsidP="00765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del w:id="11" w:author="Jennifer Smith" w:date="2016-02-22T14:50:00Z"/>
                <w:rFonts w:ascii="Arial" w:hAnsi="Arial" w:cs="Arial"/>
                <w:sz w:val="20"/>
                <w:szCs w:val="20"/>
              </w:rPr>
            </w:pPr>
            <w:del w:id="12" w:author="Jennifer Smith" w:date="2016-02-22T14:50:00Z">
              <w:r w:rsidRPr="00D032F0" w:rsidDel="005F574F">
                <w:rPr>
                  <w:rFonts w:ascii="Arial" w:hAnsi="Arial" w:cs="Arial"/>
                  <w:sz w:val="20"/>
                  <w:szCs w:val="20"/>
                </w:rPr>
                <w:delText>Does not provide adequate reason job would be a fit</w:delText>
              </w:r>
            </w:del>
          </w:p>
          <w:p w14:paraId="5FEBBA0D" w14:textId="77777777" w:rsidR="007657FF" w:rsidRPr="00D032F0" w:rsidRDefault="007657FF" w:rsidP="007657F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7FF" w:rsidRPr="00D032F0" w14:paraId="551E610D" w14:textId="77777777" w:rsidTr="007657FF">
        <w:trPr>
          <w:trHeight w:val="12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53E2" w14:textId="3A78F085" w:rsidR="007657FF" w:rsidRPr="00D032F0" w:rsidRDefault="00950657" w:rsidP="0076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Overall</w:t>
            </w:r>
            <w:r w:rsidR="007657FF">
              <w:rPr>
                <w:rFonts w:ascii="Arial" w:hAnsi="Arial" w:cs="Arial"/>
                <w:b/>
              </w:rPr>
              <w:t xml:space="preserve"> Score /2</w:t>
            </w:r>
            <w:ins w:id="13" w:author="Jennifer Smith" w:date="2016-02-22T14:50:00Z">
              <w:r w:rsidR="005F574F">
                <w:rPr>
                  <w:rFonts w:ascii="Arial" w:hAnsi="Arial" w:cs="Arial"/>
                  <w:b/>
                </w:rPr>
                <w:t>0</w:t>
              </w:r>
            </w:ins>
            <w:bookmarkStart w:id="14" w:name="_GoBack"/>
            <w:bookmarkEnd w:id="14"/>
            <w:del w:id="15" w:author="Jennifer Smith" w:date="2016-02-22T14:50:00Z">
              <w:r w:rsidR="007657FF" w:rsidDel="005F574F">
                <w:rPr>
                  <w:rFonts w:ascii="Arial" w:hAnsi="Arial" w:cs="Arial"/>
                  <w:b/>
                </w:rPr>
                <w:delText xml:space="preserve">5 </w:delText>
              </w:r>
            </w:del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1865" w14:textId="77777777" w:rsidR="007657FF" w:rsidRPr="00D032F0" w:rsidRDefault="007657FF" w:rsidP="007657FF">
            <w:pPr>
              <w:rPr>
                <w:rFonts w:ascii="Arial" w:hAnsi="Arial" w:cs="Arial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5D92" w14:textId="77777777" w:rsidR="007657FF" w:rsidRPr="00D032F0" w:rsidRDefault="007657FF" w:rsidP="007657FF">
            <w:pPr>
              <w:rPr>
                <w:rFonts w:ascii="Arial" w:hAnsi="Arial" w:cs="Arial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DD5F" w14:textId="51157312" w:rsidR="007657FF" w:rsidRPr="00D032F0" w:rsidRDefault="007657FF" w:rsidP="007657FF">
            <w:pPr>
              <w:rPr>
                <w:rFonts w:ascii="Arial" w:hAnsi="Arial" w:cs="Arial"/>
              </w:rPr>
            </w:pPr>
          </w:p>
        </w:tc>
      </w:tr>
    </w:tbl>
    <w:p w14:paraId="1D4808D0" w14:textId="77777777" w:rsidR="00584454" w:rsidRDefault="00584454"/>
    <w:sectPr w:rsidR="00584454" w:rsidSect="00D54530">
      <w:headerReference w:type="default" r:id="rId10"/>
      <w:pgSz w:w="15840" w:h="12240" w:orient="landscape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CC32F" w14:textId="77777777" w:rsidR="0042331D" w:rsidRDefault="0042331D" w:rsidP="00BD23D7">
      <w:pPr>
        <w:spacing w:after="0" w:line="240" w:lineRule="auto"/>
      </w:pPr>
      <w:r>
        <w:separator/>
      </w:r>
    </w:p>
  </w:endnote>
  <w:endnote w:type="continuationSeparator" w:id="0">
    <w:p w14:paraId="5A8780C1" w14:textId="77777777" w:rsidR="0042331D" w:rsidRDefault="0042331D" w:rsidP="00BD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2DED9" w14:textId="77777777" w:rsidR="0042331D" w:rsidRDefault="0042331D" w:rsidP="00BD23D7">
      <w:pPr>
        <w:spacing w:after="0" w:line="240" w:lineRule="auto"/>
      </w:pPr>
      <w:r>
        <w:separator/>
      </w:r>
    </w:p>
  </w:footnote>
  <w:footnote w:type="continuationSeparator" w:id="0">
    <w:p w14:paraId="62C201CF" w14:textId="77777777" w:rsidR="0042331D" w:rsidRDefault="0042331D" w:rsidP="00BD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01CE3" w14:textId="5283A05F" w:rsidR="00BD23D7" w:rsidRPr="00D54530" w:rsidRDefault="00393CC8" w:rsidP="00BD23D7">
    <w:pPr>
      <w:pStyle w:val="Header"/>
      <w:rPr>
        <w:b/>
      </w:rPr>
    </w:pPr>
    <w:r w:rsidRPr="007657FF">
      <w:rPr>
        <w:b/>
      </w:rPr>
      <w:t>Job Search Toolkit</w:t>
    </w:r>
    <w:r w:rsidR="003375F3" w:rsidRPr="007657FF">
      <w:rPr>
        <w:b/>
      </w:rPr>
      <w:t xml:space="preserve">: </w:t>
    </w:r>
    <w:r w:rsidR="006D1091" w:rsidRPr="007657FF">
      <w:rPr>
        <w:b/>
      </w:rPr>
      <w:t>Job Posting Analysis Rubric</w:t>
    </w:r>
    <w:r w:rsidR="00BD23D7" w:rsidRPr="007657FF">
      <w:rPr>
        <w:b/>
        <w:sz w:val="22"/>
      </w:rPr>
      <w:ptab w:relativeTo="margin" w:alignment="right" w:leader="none"/>
    </w:r>
    <w:r w:rsidR="00BD23D7" w:rsidRPr="007657FF">
      <w:rPr>
        <w:b/>
        <w:sz w:val="22"/>
      </w:rPr>
      <w:t>GCM2000</w:t>
    </w:r>
    <w:r w:rsidR="00BD23D7" w:rsidRPr="00D54530">
      <w:rPr>
        <w:b/>
        <w:sz w:val="22"/>
      </w:rPr>
      <w:t>: Career Management in Canada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5DAD"/>
    <w:multiLevelType w:val="hybridMultilevel"/>
    <w:tmpl w:val="FEC43CAA"/>
    <w:lvl w:ilvl="0" w:tplc="043A86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A4A31"/>
    <w:multiLevelType w:val="hybridMultilevel"/>
    <w:tmpl w:val="1A407652"/>
    <w:lvl w:ilvl="0" w:tplc="9968BA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3668F"/>
    <w:multiLevelType w:val="hybridMultilevel"/>
    <w:tmpl w:val="4D12FC84"/>
    <w:lvl w:ilvl="0" w:tplc="043A86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E36F5B"/>
    <w:multiLevelType w:val="hybridMultilevel"/>
    <w:tmpl w:val="8488CCFA"/>
    <w:lvl w:ilvl="0" w:tplc="FCD87D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DD6E9C"/>
    <w:multiLevelType w:val="hybridMultilevel"/>
    <w:tmpl w:val="62E2CE20"/>
    <w:lvl w:ilvl="0" w:tplc="043A86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ifer Smith">
    <w15:presenceInfo w15:providerId="AD" w15:userId="S-1-5-21-3878558420-2716598543-3751540048-1768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D7"/>
    <w:rsid w:val="00015EAD"/>
    <w:rsid w:val="00064CEC"/>
    <w:rsid w:val="00077172"/>
    <w:rsid w:val="0023429E"/>
    <w:rsid w:val="003375F3"/>
    <w:rsid w:val="00381100"/>
    <w:rsid w:val="00393CC8"/>
    <w:rsid w:val="0042331D"/>
    <w:rsid w:val="004C7242"/>
    <w:rsid w:val="00584454"/>
    <w:rsid w:val="005964E8"/>
    <w:rsid w:val="005F574F"/>
    <w:rsid w:val="00613ED1"/>
    <w:rsid w:val="006D1091"/>
    <w:rsid w:val="007657FF"/>
    <w:rsid w:val="00833244"/>
    <w:rsid w:val="00950657"/>
    <w:rsid w:val="0095547E"/>
    <w:rsid w:val="009A6283"/>
    <w:rsid w:val="009B77FF"/>
    <w:rsid w:val="00AE5B98"/>
    <w:rsid w:val="00BD23D7"/>
    <w:rsid w:val="00C11388"/>
    <w:rsid w:val="00D54530"/>
    <w:rsid w:val="00DF40C0"/>
    <w:rsid w:val="00E303FC"/>
    <w:rsid w:val="00F6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5F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3D7"/>
    <w:pPr>
      <w:spacing w:after="200" w:line="276" w:lineRule="auto"/>
    </w:pPr>
    <w:rPr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3D7"/>
    <w:rPr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7"/>
    <w:rPr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BD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7"/>
    <w:rPr>
      <w:szCs w:val="22"/>
      <w:lang w:val="en-CA"/>
    </w:rPr>
  </w:style>
  <w:style w:type="paragraph" w:customStyle="1" w:styleId="Default">
    <w:name w:val="Default"/>
    <w:rsid w:val="00BD23D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AA6729A3D8F43A965C3B737E0F613" ma:contentTypeVersion="" ma:contentTypeDescription="Create a new document." ma:contentTypeScope="" ma:versionID="bb4b1f7cfc1a0b5220345c9de344c9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DA6E9-2FED-48F1-A024-946A5346D7C5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950B996-D149-4C2D-9A6D-80487CDE2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0E114-199A-41EE-B184-5DDD18A0ED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Wakefield</dc:creator>
  <cp:keywords/>
  <dc:description/>
  <cp:lastModifiedBy>Jennifer Smith</cp:lastModifiedBy>
  <cp:revision>12</cp:revision>
  <cp:lastPrinted>2016-01-28T21:25:00Z</cp:lastPrinted>
  <dcterms:created xsi:type="dcterms:W3CDTF">2016-01-28T14:58:00Z</dcterms:created>
  <dcterms:modified xsi:type="dcterms:W3CDTF">2016-02-22T19:50:00Z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0x01010000FAA6729A3D8F43A965C3B737E0F613</vt:lpwstr>
  </property>
</Properties>
</file>